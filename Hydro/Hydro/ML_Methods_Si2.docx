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A6D0" w14:textId="77777777" w:rsidR="00B7746D" w:rsidRPr="009F7F46" w:rsidRDefault="00B7746D" w:rsidP="00B7746D">
      <w:pPr>
        <w:spacing w:line="480" w:lineRule="auto"/>
        <w:rPr>
          <w:b/>
          <w:bCs/>
          <w:color w:val="000000" w:themeColor="text1"/>
        </w:rPr>
      </w:pPr>
      <w:r w:rsidRPr="009F7F46">
        <w:rPr>
          <w:b/>
          <w:bCs/>
          <w:color w:val="000000" w:themeColor="text1"/>
        </w:rPr>
        <w:t>2. Samples and Methods</w:t>
      </w:r>
    </w:p>
    <w:p w14:paraId="7E855DE3" w14:textId="77777777" w:rsidR="00B7746D" w:rsidRPr="009F7F46" w:rsidRDefault="00B7746D" w:rsidP="00B7746D">
      <w:pPr>
        <w:spacing w:line="480" w:lineRule="auto"/>
        <w:rPr>
          <w:b/>
          <w:bCs/>
          <w:i/>
          <w:iCs/>
          <w:color w:val="000000" w:themeColor="text1"/>
        </w:rPr>
      </w:pPr>
      <w:r w:rsidRPr="009F7F46">
        <w:rPr>
          <w:b/>
          <w:bCs/>
          <w:i/>
          <w:iCs/>
          <w:color w:val="000000" w:themeColor="text1"/>
        </w:rPr>
        <w:t>2.1</w:t>
      </w:r>
      <w:r w:rsidRPr="009F7F46">
        <w:rPr>
          <w:b/>
          <w:bCs/>
          <w:i/>
          <w:iCs/>
          <w:color w:val="000000" w:themeColor="text1"/>
        </w:rPr>
        <w:tab/>
        <w:t>Participants</w:t>
      </w:r>
    </w:p>
    <w:p w14:paraId="5D6FD5FC" w14:textId="10532949" w:rsidR="00B7746D" w:rsidRPr="009F7F46" w:rsidRDefault="00B7746D" w:rsidP="00B7746D">
      <w:pPr>
        <w:spacing w:line="480" w:lineRule="auto"/>
        <w:rPr>
          <w:color w:val="000000" w:themeColor="text1"/>
        </w:rPr>
      </w:pPr>
      <w:r w:rsidRPr="009F7F46">
        <w:rPr>
          <w:color w:val="000000" w:themeColor="text1"/>
        </w:rPr>
        <w:t>We used data from N=36</w:t>
      </w:r>
      <w:ins w:id="0" w:author="Yizhou Ma" w:date="2022-10-11T16:47:00Z">
        <w:r w:rsidR="001B7FBC" w:rsidRPr="009F7F46">
          <w:rPr>
            <w:color w:val="000000" w:themeColor="text1"/>
          </w:rPr>
          <w:t>,</w:t>
        </w:r>
      </w:ins>
      <w:r w:rsidRPr="009F7F46">
        <w:rPr>
          <w:color w:val="000000" w:themeColor="text1"/>
        </w:rPr>
        <w:t xml:space="preserve">931 </w:t>
      </w:r>
      <w:del w:id="1" w:author="Yizhou Ma" w:date="2022-10-11T16:47:00Z">
        <w:r w:rsidRPr="009F7F46" w:rsidDel="001B7FBC">
          <w:rPr>
            <w:color w:val="000000" w:themeColor="text1"/>
          </w:rPr>
          <w:delText xml:space="preserve">subjects </w:delText>
        </w:r>
      </w:del>
      <w:ins w:id="2" w:author="Yizhou Ma" w:date="2022-10-11T16:47:00Z">
        <w:r w:rsidR="001B7FBC" w:rsidRPr="009F7F46">
          <w:rPr>
            <w:color w:val="000000" w:themeColor="text1"/>
          </w:rPr>
          <w:t xml:space="preserve">participants </w:t>
        </w:r>
      </w:ins>
      <w:r w:rsidRPr="009F7F46">
        <w:rPr>
          <w:color w:val="000000" w:themeColor="text1"/>
        </w:rPr>
        <w:t xml:space="preserve">from the UK </w:t>
      </w:r>
      <w:proofErr w:type="spellStart"/>
      <w:r w:rsidRPr="009F7F46">
        <w:rPr>
          <w:color w:val="000000" w:themeColor="text1"/>
        </w:rPr>
        <w:t>BioBank</w:t>
      </w:r>
      <w:proofErr w:type="spellEnd"/>
      <w:r w:rsidRPr="009F7F46">
        <w:rPr>
          <w:color w:val="000000" w:themeColor="text1"/>
        </w:rPr>
        <w:t xml:space="preserve"> (UKBB) for whom imaging and diagnostic information was available (Table 1) to train the ML classifier. </w:t>
      </w:r>
      <w:ins w:id="3" w:author="Yizhou Ma" w:date="2022-10-11T16:50:00Z">
        <w:r w:rsidR="001B7FBC" w:rsidRPr="009F7F46">
          <w:rPr>
            <w:color w:val="000000" w:themeColor="text1"/>
          </w:rPr>
          <w:t xml:space="preserve">We used participants’ diagnoses from inpatient records </w:t>
        </w:r>
      </w:ins>
      <w:ins w:id="4" w:author="Yizhou Ma" w:date="2022-10-11T16:49:00Z">
        <w:r w:rsidR="001B7FBC" w:rsidRPr="009F7F46">
          <w:rPr>
            <w:color w:val="000000" w:themeColor="text1"/>
          </w:rPr>
          <w:t xml:space="preserve">coded </w:t>
        </w:r>
        <w:r w:rsidR="001B7FBC" w:rsidRPr="009F7F46">
          <w:t>according to the International Classification of Disease version 10 (ICD-10)</w:t>
        </w:r>
      </w:ins>
      <w:del w:id="5" w:author="Yizhou Ma" w:date="2022-10-11T16:49:00Z">
        <w:r w:rsidRPr="009F7F46" w:rsidDel="001B7FBC">
          <w:rPr>
            <w:color w:val="000000" w:themeColor="text1"/>
          </w:rPr>
          <w:delText xml:space="preserve"> The UKBB uses </w:delText>
        </w:r>
      </w:del>
      <w:del w:id="6" w:author="Yizhou Ma" w:date="2022-10-11T16:51:00Z">
        <w:r w:rsidRPr="009F7F46" w:rsidDel="001B7FBC">
          <w:rPr>
            <w:color w:val="000000" w:themeColor="text1"/>
          </w:rPr>
          <w:delText>the International Classification of Disease (ICD) 10</w:delText>
        </w:r>
        <w:r w:rsidRPr="009F7F46" w:rsidDel="001B7FBC">
          <w:rPr>
            <w:color w:val="000000" w:themeColor="text1"/>
            <w:vertAlign w:val="superscript"/>
          </w:rPr>
          <w:delText>th</w:delText>
        </w:r>
        <w:r w:rsidRPr="009F7F46" w:rsidDel="001B7FBC">
          <w:rPr>
            <w:color w:val="000000" w:themeColor="text1"/>
          </w:rPr>
          <w:delText xml:space="preserve"> Edition coding for diagnostic records</w:delText>
        </w:r>
      </w:del>
      <w:r w:rsidRPr="009F7F46">
        <w:rPr>
          <w:color w:val="000000" w:themeColor="text1"/>
        </w:rPr>
        <w:t xml:space="preserve">. </w:t>
      </w:r>
      <w:ins w:id="7" w:author="Yizhou Ma" w:date="2022-10-11T16:52:00Z">
        <w:r w:rsidR="000C454A" w:rsidRPr="009F7F46">
          <w:rPr>
            <w:color w:val="000000" w:themeColor="text1"/>
          </w:rPr>
          <w:t xml:space="preserve">Major depressive disorder (MDD) cases were defined as </w:t>
        </w:r>
        <w:commentRangeStart w:id="8"/>
        <w:r w:rsidR="000C454A" w:rsidRPr="009F7F46">
          <w:rPr>
            <w:color w:val="000000" w:themeColor="text1"/>
          </w:rPr>
          <w:t>participants with an ICD-10 code</w:t>
        </w:r>
      </w:ins>
      <w:ins w:id="9" w:author="Yizhou Ma" w:date="2022-10-11T16:53:00Z">
        <w:r w:rsidR="000C454A" w:rsidRPr="009F7F46">
          <w:rPr>
            <w:color w:val="000000" w:themeColor="text1"/>
          </w:rPr>
          <w:t xml:space="preserve"> </w:t>
        </w:r>
      </w:ins>
      <w:ins w:id="10" w:author="Yizhou Ma" w:date="2022-10-11T16:55:00Z">
        <w:r w:rsidR="000C454A" w:rsidRPr="009F7F46">
          <w:rPr>
            <w:color w:val="000000" w:themeColor="text1"/>
          </w:rPr>
          <w:t>for</w:t>
        </w:r>
      </w:ins>
      <w:ins w:id="11" w:author="Yizhou Ma" w:date="2022-10-11T16:53:00Z">
        <w:r w:rsidR="000C454A" w:rsidRPr="009F7F46">
          <w:rPr>
            <w:color w:val="000000" w:themeColor="text1"/>
          </w:rPr>
          <w:t xml:space="preserve"> major depressive episode (F32), recurrent depressive </w:t>
        </w:r>
      </w:ins>
      <w:ins w:id="12" w:author="Yizhou Ma" w:date="2022-10-11T16:54:00Z">
        <w:r w:rsidR="000C454A" w:rsidRPr="009F7F46">
          <w:rPr>
            <w:color w:val="000000" w:themeColor="text1"/>
          </w:rPr>
          <w:t>disorder (F33), or persistent mood/affective disorders (F34)</w:t>
        </w:r>
        <w:commentRangeEnd w:id="8"/>
        <w:r w:rsidR="000C454A" w:rsidRPr="009F7F46">
          <w:rPr>
            <w:rStyle w:val="a4"/>
            <w:sz w:val="24"/>
            <w:szCs w:val="24"/>
          </w:rPr>
          <w:commentReference w:id="8"/>
        </w:r>
        <w:r w:rsidR="000C454A" w:rsidRPr="009F7F46">
          <w:rPr>
            <w:color w:val="000000" w:themeColor="text1"/>
          </w:rPr>
          <w:t>.</w:t>
        </w:r>
      </w:ins>
      <w:ins w:id="13" w:author="Yizhou Ma" w:date="2022-10-11T16:55:00Z">
        <w:r w:rsidR="000C454A" w:rsidRPr="009F7F46">
          <w:rPr>
            <w:color w:val="000000" w:themeColor="text1"/>
          </w:rPr>
          <w:t xml:space="preserve"> MDD cases could not have other neuropsychiatric </w:t>
        </w:r>
        <w:commentRangeStart w:id="14"/>
        <w:r w:rsidR="000C454A" w:rsidRPr="009F7F46">
          <w:rPr>
            <w:color w:val="000000" w:themeColor="text1"/>
          </w:rPr>
          <w:t>conditions</w:t>
        </w:r>
      </w:ins>
      <w:commentRangeEnd w:id="14"/>
      <w:ins w:id="15" w:author="Yizhou Ma" w:date="2022-10-11T16:58:00Z">
        <w:r w:rsidR="000C454A" w:rsidRPr="009F7F46">
          <w:rPr>
            <w:rStyle w:val="a4"/>
            <w:sz w:val="24"/>
            <w:szCs w:val="24"/>
          </w:rPr>
          <w:commentReference w:id="14"/>
        </w:r>
      </w:ins>
      <w:ins w:id="16" w:author="Yizhou Ma" w:date="2022-10-11T16:55:00Z">
        <w:r w:rsidR="000C454A" w:rsidRPr="009F7F46">
          <w:rPr>
            <w:color w:val="000000" w:themeColor="text1"/>
          </w:rPr>
          <w:t>.</w:t>
        </w:r>
      </w:ins>
      <w:ins w:id="17" w:author="Russo, Alessandro" w:date="2022-10-26T13:15:00Z">
        <w:r w:rsidR="008F76C9" w:rsidRPr="009F7F46">
          <w:rPr>
            <w:color w:val="000000" w:themeColor="text1"/>
          </w:rPr>
          <w:t>[</w:t>
        </w:r>
        <w:r w:rsidR="008F76C9" w:rsidRPr="009F7F46">
          <w:t xml:space="preserve"> list either a full list of codes you define as neuropsychiatric conditions or something like this: “any other F or G diagnosis”. Please verify what you </w:t>
        </w:r>
        <w:proofErr w:type="gramStart"/>
        <w:r w:rsidR="008F76C9" w:rsidRPr="009F7F46">
          <w:t>actually did</w:t>
        </w:r>
        <w:proofErr w:type="gramEnd"/>
        <w:r w:rsidR="008F76C9" w:rsidRPr="009F7F46">
          <w:t>].</w:t>
        </w:r>
      </w:ins>
      <w:ins w:id="18" w:author="Yizhou Ma" w:date="2022-10-11T16:54:00Z">
        <w:r w:rsidR="000C454A" w:rsidRPr="009F7F46">
          <w:rPr>
            <w:color w:val="000000" w:themeColor="text1"/>
          </w:rPr>
          <w:t xml:space="preserve"> </w:t>
        </w:r>
      </w:ins>
      <w:ins w:id="19" w:author="Yizhou Ma" w:date="2022-10-11T16:52:00Z">
        <w:del w:id="20" w:author="Russo, Alessandro" w:date="2022-10-26T13:15:00Z">
          <w:r w:rsidR="000C454A" w:rsidRPr="009F7F46" w:rsidDel="008F76C9">
            <w:rPr>
              <w:color w:val="000000" w:themeColor="text1"/>
            </w:rPr>
            <w:delText xml:space="preserve"> </w:delText>
          </w:r>
        </w:del>
      </w:ins>
      <w:del w:id="21" w:author="Yizhou Ma" w:date="2022-10-11T16:51:00Z">
        <w:r w:rsidRPr="009F7F46" w:rsidDel="001B7FBC">
          <w:rPr>
            <w:color w:val="000000" w:themeColor="text1"/>
          </w:rPr>
          <w:delText xml:space="preserve">The analysis was focused on </w:delText>
        </w:r>
      </w:del>
      <w:del w:id="22" w:author="Yizhou Ma" w:date="2022-10-11T16:59:00Z">
        <w:r w:rsidRPr="009F7F46" w:rsidDel="000C454A">
          <w:rPr>
            <w:color w:val="000000" w:themeColor="text1"/>
          </w:rPr>
          <w:delText xml:space="preserve">N=3,848 individuals who had the ICD code for Major Depressive Disorder (MDD) and no other neuropsychiatric conditions.  N=33,083 </w:delText>
        </w:r>
      </w:del>
      <w:del w:id="23" w:author="Yizhou Ma" w:date="2022-10-11T16:58:00Z">
        <w:r w:rsidRPr="009F7F46" w:rsidDel="000C454A">
          <w:rPr>
            <w:color w:val="000000" w:themeColor="text1"/>
          </w:rPr>
          <w:delText xml:space="preserve">subjects </w:delText>
        </w:r>
      </w:del>
      <w:ins w:id="24" w:author="Yizhou Ma" w:date="2022-10-11T16:58:00Z">
        <w:r w:rsidR="000C454A" w:rsidRPr="009F7F46">
          <w:rPr>
            <w:color w:val="000000" w:themeColor="text1"/>
          </w:rPr>
          <w:t>Participant</w:t>
        </w:r>
      </w:ins>
      <w:ins w:id="25" w:author="Yizhou Ma" w:date="2022-10-11T16:59:00Z">
        <w:r w:rsidR="000C454A" w:rsidRPr="009F7F46">
          <w:rPr>
            <w:color w:val="000000" w:themeColor="text1"/>
          </w:rPr>
          <w:t>s</w:t>
        </w:r>
      </w:ins>
      <w:ins w:id="26" w:author="Yizhou Ma" w:date="2022-10-11T16:58:00Z">
        <w:r w:rsidR="000C454A" w:rsidRPr="009F7F46">
          <w:rPr>
            <w:color w:val="000000" w:themeColor="text1"/>
          </w:rPr>
          <w:t xml:space="preserve"> </w:t>
        </w:r>
      </w:ins>
      <w:r w:rsidRPr="009F7F46">
        <w:rPr>
          <w:color w:val="000000" w:themeColor="text1"/>
        </w:rPr>
        <w:t xml:space="preserve">who were free of MDD or any other neuropsychiatric condition were treated as </w:t>
      </w:r>
      <w:ins w:id="27" w:author="Yizhou Ma" w:date="2022-10-11T16:59:00Z">
        <w:r w:rsidR="000C454A" w:rsidRPr="009F7F46">
          <w:rPr>
            <w:color w:val="000000" w:themeColor="text1"/>
          </w:rPr>
          <w:t xml:space="preserve">SMI </w:t>
        </w:r>
      </w:ins>
      <w:r w:rsidRPr="009F7F46">
        <w:rPr>
          <w:color w:val="000000" w:themeColor="text1"/>
        </w:rPr>
        <w:t>controls</w:t>
      </w:r>
      <w:ins w:id="28" w:author="Yizhou Ma" w:date="2022-10-11T16:59:00Z">
        <w:r w:rsidR="000C454A" w:rsidRPr="009F7F46">
          <w:rPr>
            <w:color w:val="000000" w:themeColor="text1"/>
          </w:rPr>
          <w:t>. See Table 1 for</w:t>
        </w:r>
        <w:r w:rsidR="00964329" w:rsidRPr="009F7F46">
          <w:rPr>
            <w:color w:val="000000" w:themeColor="text1"/>
          </w:rPr>
          <w:t xml:space="preserve"> descriptions</w:t>
        </w:r>
        <w:r w:rsidR="000C454A" w:rsidRPr="009F7F46">
          <w:rPr>
            <w:color w:val="000000" w:themeColor="text1"/>
          </w:rPr>
          <w:t xml:space="preserve"> of MDD cases and SMI controls.</w:t>
        </w:r>
      </w:ins>
      <w:del w:id="29" w:author="Yizhou Ma" w:date="2022-10-11T16:59:00Z">
        <w:r w:rsidRPr="009F7F46" w:rsidDel="000C454A">
          <w:rPr>
            <w:color w:val="000000" w:themeColor="text1"/>
          </w:rPr>
          <w:delText xml:space="preserve"> (Table 1)</w:delText>
        </w:r>
      </w:del>
      <w:r w:rsidRPr="009F7F46">
        <w:rPr>
          <w:color w:val="000000" w:themeColor="text1"/>
        </w:rPr>
        <w:t xml:space="preserve">. </w:t>
      </w:r>
    </w:p>
    <w:p w14:paraId="2670FC97" w14:textId="77777777" w:rsidR="00B7746D" w:rsidRPr="009F7F46" w:rsidRDefault="00B7746D" w:rsidP="00B7746D">
      <w:pPr>
        <w:spacing w:line="480" w:lineRule="auto"/>
        <w:rPr>
          <w:color w:val="000000" w:themeColor="text1"/>
        </w:rPr>
      </w:pPr>
    </w:p>
    <w:tbl>
      <w:tblPr>
        <w:tblW w:w="8270" w:type="dxa"/>
        <w:tblCellMar>
          <w:left w:w="0" w:type="dxa"/>
          <w:right w:w="0" w:type="dxa"/>
        </w:tblCellMar>
        <w:tblLook w:val="0600" w:firstRow="0" w:lastRow="0" w:firstColumn="0" w:lastColumn="0" w:noHBand="1" w:noVBand="1"/>
      </w:tblPr>
      <w:tblGrid>
        <w:gridCol w:w="2780"/>
        <w:gridCol w:w="1800"/>
        <w:gridCol w:w="2160"/>
        <w:gridCol w:w="1530"/>
      </w:tblGrid>
      <w:tr w:rsidR="00B7746D" w:rsidRPr="009F7F46" w14:paraId="549E723A" w14:textId="77777777" w:rsidTr="00554962">
        <w:trPr>
          <w:trHeight w:val="144"/>
        </w:trPr>
        <w:tc>
          <w:tcPr>
            <w:tcW w:w="8270" w:type="dxa"/>
            <w:gridSpan w:val="4"/>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tcPr>
          <w:p w14:paraId="5796F0BD" w14:textId="77777777" w:rsidR="00B7746D" w:rsidRPr="009F7F46" w:rsidRDefault="00B7746D" w:rsidP="00554962">
            <w:pPr>
              <w:spacing w:line="480" w:lineRule="auto"/>
              <w:rPr>
                <w:color w:val="000000" w:themeColor="text1"/>
              </w:rPr>
            </w:pPr>
            <w:commentRangeStart w:id="30"/>
            <w:r w:rsidRPr="009F7F46">
              <w:rPr>
                <w:color w:val="000000" w:themeColor="text1"/>
              </w:rPr>
              <w:t>Table 1. Full neurological participant data in the training/testing set (UKBB)</w:t>
            </w:r>
            <w:commentRangeEnd w:id="30"/>
            <w:r w:rsidR="006406E4" w:rsidRPr="009F7F46">
              <w:rPr>
                <w:rStyle w:val="a4"/>
                <w:sz w:val="24"/>
                <w:szCs w:val="24"/>
              </w:rPr>
              <w:commentReference w:id="30"/>
            </w:r>
          </w:p>
        </w:tc>
      </w:tr>
      <w:tr w:rsidR="00B7746D" w:rsidRPr="009F7F46" w14:paraId="62BD625F" w14:textId="77777777" w:rsidTr="00554962">
        <w:trPr>
          <w:trHeight w:val="352"/>
        </w:trPr>
        <w:tc>
          <w:tcPr>
            <w:tcW w:w="278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5D9106AA" w14:textId="77777777" w:rsidR="00B7746D" w:rsidRPr="009F7F46" w:rsidRDefault="00B7746D" w:rsidP="00554962">
            <w:pPr>
              <w:spacing w:line="360" w:lineRule="auto"/>
              <w:rPr>
                <w:color w:val="000000" w:themeColor="text1"/>
              </w:rPr>
            </w:pPr>
            <w:r w:rsidRPr="009F7F46">
              <w:rPr>
                <w:color w:val="000000" w:themeColor="text1"/>
              </w:rPr>
              <w:t>Group</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1FB9A1AB" w14:textId="77777777" w:rsidR="00B7746D" w:rsidRPr="009F7F46" w:rsidRDefault="00B7746D" w:rsidP="00554962">
            <w:pPr>
              <w:spacing w:line="360" w:lineRule="auto"/>
              <w:rPr>
                <w:color w:val="000000" w:themeColor="text1"/>
              </w:rPr>
            </w:pPr>
            <w:r w:rsidRPr="009F7F46">
              <w:rPr>
                <w:color w:val="000000" w:themeColor="text1"/>
              </w:rPr>
              <w:t>N</w:t>
            </w:r>
          </w:p>
        </w:tc>
        <w:tc>
          <w:tcPr>
            <w:tcW w:w="216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2F7BE4E7" w14:textId="77777777" w:rsidR="00B7746D" w:rsidRPr="009F7F46" w:rsidRDefault="00B7746D" w:rsidP="00554962">
            <w:pPr>
              <w:spacing w:line="360" w:lineRule="auto"/>
              <w:rPr>
                <w:color w:val="000000" w:themeColor="text1"/>
              </w:rPr>
            </w:pPr>
            <w:r w:rsidRPr="009F7F46">
              <w:rPr>
                <w:color w:val="000000" w:themeColor="text1"/>
              </w:rPr>
              <w:t>Sex (M/F)</w:t>
            </w:r>
          </w:p>
        </w:tc>
        <w:tc>
          <w:tcPr>
            <w:tcW w:w="153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3F094C35" w14:textId="77777777" w:rsidR="00B7746D" w:rsidRPr="009F7F46" w:rsidRDefault="00B7746D" w:rsidP="00554962">
            <w:pPr>
              <w:spacing w:line="360" w:lineRule="auto"/>
              <w:rPr>
                <w:color w:val="000000" w:themeColor="text1"/>
              </w:rPr>
            </w:pPr>
            <w:r w:rsidRPr="009F7F46">
              <w:rPr>
                <w:color w:val="000000" w:themeColor="text1"/>
              </w:rPr>
              <w:t>Age</w:t>
            </w:r>
            <w:r w:rsidRPr="009F7F46">
              <w:rPr>
                <w:color w:val="000000" w:themeColor="text1"/>
              </w:rPr>
              <w:sym w:font="Symbol" w:char="F0B1"/>
            </w:r>
            <w:r w:rsidRPr="009F7F46">
              <w:rPr>
                <w:color w:val="000000" w:themeColor="text1"/>
              </w:rPr>
              <w:t>std</w:t>
            </w:r>
          </w:p>
        </w:tc>
      </w:tr>
      <w:tr w:rsidR="00B7746D" w:rsidRPr="009F7F46" w14:paraId="37926EFD" w14:textId="77777777" w:rsidTr="00554962">
        <w:trPr>
          <w:trHeight w:val="144"/>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1673BD8A" w14:textId="64DA5846" w:rsidR="00B7746D" w:rsidRPr="009F7F46" w:rsidRDefault="00B7746D" w:rsidP="00554962">
            <w:pPr>
              <w:spacing w:line="360" w:lineRule="auto"/>
              <w:rPr>
                <w:color w:val="000000" w:themeColor="text1"/>
              </w:rPr>
            </w:pPr>
            <w:r w:rsidRPr="009F7F46">
              <w:rPr>
                <w:color w:val="000000" w:themeColor="text1"/>
              </w:rPr>
              <w:t>Major Depressive Disorder</w:t>
            </w:r>
            <w:ins w:id="31" w:author="Yizhou Ma" w:date="2022-10-11T17:00:00Z">
              <w:r w:rsidR="00C345F0" w:rsidRPr="009F7F46">
                <w:rPr>
                  <w:color w:val="000000" w:themeColor="text1"/>
                </w:rPr>
                <w:t xml:space="preserve"> </w:t>
              </w:r>
            </w:ins>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13B279A" w14:textId="77777777" w:rsidR="00B7746D" w:rsidRPr="009F7F46" w:rsidRDefault="00B7746D" w:rsidP="00554962">
            <w:pPr>
              <w:spacing w:line="360" w:lineRule="auto"/>
              <w:rPr>
                <w:color w:val="000000" w:themeColor="text1"/>
              </w:rPr>
            </w:pPr>
            <w:r w:rsidRPr="009F7F46">
              <w:rPr>
                <w:color w:val="000000" w:themeColor="text1"/>
              </w:rPr>
              <w:t>3,848</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56B424C" w14:textId="77777777" w:rsidR="00B7746D" w:rsidRPr="009F7F46" w:rsidRDefault="00B7746D" w:rsidP="00554962">
            <w:pPr>
              <w:spacing w:line="360" w:lineRule="auto"/>
              <w:rPr>
                <w:color w:val="000000" w:themeColor="text1"/>
              </w:rPr>
            </w:pPr>
            <w:r w:rsidRPr="009F7F46">
              <w:rPr>
                <w:color w:val="000000" w:themeColor="text1"/>
              </w:rPr>
              <w:t>1368/2480</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7EDB211E" w14:textId="77777777" w:rsidR="00B7746D" w:rsidRPr="009F7F46" w:rsidRDefault="00B7746D" w:rsidP="00554962">
            <w:pPr>
              <w:spacing w:line="360" w:lineRule="auto"/>
              <w:rPr>
                <w:color w:val="000000" w:themeColor="text1"/>
              </w:rPr>
            </w:pPr>
            <w:r w:rsidRPr="009F7F46">
              <w:rPr>
                <w:color w:val="000000" w:themeColor="text1"/>
              </w:rPr>
              <w:t>62.1</w:t>
            </w:r>
            <w:r w:rsidRPr="009F7F46">
              <w:rPr>
                <w:color w:val="000000" w:themeColor="text1"/>
              </w:rPr>
              <w:sym w:font="Symbol" w:char="F0B1"/>
            </w:r>
            <w:r w:rsidRPr="009F7F46">
              <w:rPr>
                <w:color w:val="000000" w:themeColor="text1"/>
              </w:rPr>
              <w:t>6.4</w:t>
            </w:r>
          </w:p>
        </w:tc>
      </w:tr>
      <w:tr w:rsidR="00B7746D" w:rsidRPr="009F7F46" w14:paraId="58E03472" w14:textId="77777777" w:rsidTr="00554962">
        <w:trPr>
          <w:trHeight w:val="144"/>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07B8B9C1" w14:textId="0A536BCD" w:rsidR="00B7746D" w:rsidRPr="009F7F46" w:rsidRDefault="00B7746D" w:rsidP="00554962">
            <w:pPr>
              <w:spacing w:line="360" w:lineRule="auto"/>
              <w:rPr>
                <w:color w:val="000000" w:themeColor="text1"/>
              </w:rPr>
            </w:pPr>
            <w:r w:rsidRPr="009F7F46">
              <w:rPr>
                <w:color w:val="000000" w:themeColor="text1"/>
              </w:rPr>
              <w:t>SMI Control</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4BACC6C" w14:textId="77777777" w:rsidR="00B7746D" w:rsidRPr="009F7F46" w:rsidRDefault="00B7746D" w:rsidP="00554962">
            <w:pPr>
              <w:spacing w:line="360" w:lineRule="auto"/>
              <w:rPr>
                <w:color w:val="000000" w:themeColor="text1"/>
              </w:rPr>
            </w:pPr>
            <w:r w:rsidRPr="009F7F46">
              <w:rPr>
                <w:color w:val="000000" w:themeColor="text1"/>
              </w:rPr>
              <w:t>33,083</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1D4124A0" w14:textId="77777777" w:rsidR="00B7746D" w:rsidRPr="009F7F46" w:rsidRDefault="00B7746D" w:rsidP="00554962">
            <w:pPr>
              <w:spacing w:line="360" w:lineRule="auto"/>
              <w:rPr>
                <w:color w:val="000000" w:themeColor="text1"/>
              </w:rPr>
            </w:pPr>
            <w:r w:rsidRPr="009F7F46">
              <w:rPr>
                <w:color w:val="000000" w:themeColor="text1"/>
              </w:rPr>
              <w:t>15,844/17,239</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726DC59" w14:textId="77777777" w:rsidR="00B7746D" w:rsidRPr="009F7F46" w:rsidRDefault="00B7746D" w:rsidP="00554962">
            <w:pPr>
              <w:spacing w:line="360" w:lineRule="auto"/>
              <w:rPr>
                <w:color w:val="000000" w:themeColor="text1"/>
              </w:rPr>
            </w:pPr>
            <w:r w:rsidRPr="009F7F46">
              <w:rPr>
                <w:color w:val="000000" w:themeColor="text1"/>
              </w:rPr>
              <w:t>63.8</w:t>
            </w:r>
            <w:r w:rsidRPr="009F7F46">
              <w:rPr>
                <w:color w:val="000000" w:themeColor="text1"/>
              </w:rPr>
              <w:sym w:font="Symbol" w:char="F0B1"/>
            </w:r>
            <w:r w:rsidRPr="009F7F46">
              <w:rPr>
                <w:color w:val="000000" w:themeColor="text1"/>
              </w:rPr>
              <w:t>6.9</w:t>
            </w:r>
          </w:p>
        </w:tc>
      </w:tr>
      <w:tr w:rsidR="00B7746D" w:rsidRPr="009F7F46" w:rsidDel="00161357" w14:paraId="2CDB076D" w14:textId="6B760469" w:rsidTr="00554962">
        <w:trPr>
          <w:trHeight w:val="144"/>
          <w:del w:id="32" w:author="Yizhou Ma" w:date="2022-10-11T17:00:00Z"/>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2C48EBC2" w14:textId="50E1A323" w:rsidR="00B7746D" w:rsidRPr="009F7F46" w:rsidDel="00161357" w:rsidRDefault="00B7746D" w:rsidP="00554962">
            <w:pPr>
              <w:spacing w:line="360" w:lineRule="auto"/>
              <w:rPr>
                <w:del w:id="33" w:author="Yizhou Ma" w:date="2022-10-11T17:00:00Z"/>
                <w:color w:val="000000" w:themeColor="text1"/>
              </w:rPr>
            </w:pPr>
            <w:del w:id="34" w:author="Yizhou Ma" w:date="2022-10-11T17:00:00Z">
              <w:r w:rsidRPr="009F7F46" w:rsidDel="00161357">
                <w:rPr>
                  <w:color w:val="000000" w:themeColor="text1"/>
                </w:rPr>
                <w:delText>Total</w:delText>
              </w:r>
            </w:del>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04892C00" w14:textId="549F426E" w:rsidR="00B7746D" w:rsidRPr="009F7F46" w:rsidDel="00161357" w:rsidRDefault="00B7746D" w:rsidP="00554962">
            <w:pPr>
              <w:spacing w:line="360" w:lineRule="auto"/>
              <w:rPr>
                <w:del w:id="35" w:author="Yizhou Ma" w:date="2022-10-11T17:00:00Z"/>
                <w:color w:val="000000" w:themeColor="text1"/>
              </w:rPr>
            </w:pPr>
            <w:del w:id="36" w:author="Yizhou Ma" w:date="2022-10-11T17:00:00Z">
              <w:r w:rsidRPr="009F7F46" w:rsidDel="00161357">
                <w:rPr>
                  <w:color w:val="000000" w:themeColor="text1"/>
                </w:rPr>
                <w:delText>36,931</w:delText>
              </w:r>
            </w:del>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1D69AA29" w14:textId="11394887" w:rsidR="00B7746D" w:rsidRPr="009F7F46" w:rsidDel="00161357" w:rsidRDefault="00B7746D" w:rsidP="00554962">
            <w:pPr>
              <w:spacing w:line="360" w:lineRule="auto"/>
              <w:rPr>
                <w:del w:id="37" w:author="Yizhou Ma" w:date="2022-10-11T17:00:00Z"/>
                <w:color w:val="000000" w:themeColor="text1"/>
              </w:rPr>
            </w:pPr>
            <w:del w:id="38" w:author="Yizhou Ma" w:date="2022-10-11T17:00:00Z">
              <w:r w:rsidRPr="009F7F46" w:rsidDel="00161357">
                <w:rPr>
                  <w:color w:val="000000" w:themeColor="text1"/>
                </w:rPr>
                <w:delText>17,212/19,719</w:delText>
              </w:r>
            </w:del>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9B1962C" w14:textId="777C026D" w:rsidR="00B7746D" w:rsidRPr="009F7F46" w:rsidDel="00161357" w:rsidRDefault="00B7746D" w:rsidP="00554962">
            <w:pPr>
              <w:spacing w:line="360" w:lineRule="auto"/>
              <w:rPr>
                <w:del w:id="39" w:author="Yizhou Ma" w:date="2022-10-11T17:00:00Z"/>
                <w:color w:val="000000" w:themeColor="text1"/>
              </w:rPr>
            </w:pPr>
            <w:del w:id="40" w:author="Yizhou Ma" w:date="2022-10-11T17:00:00Z">
              <w:r w:rsidRPr="009F7F46" w:rsidDel="00161357">
                <w:rPr>
                  <w:color w:val="000000" w:themeColor="text1"/>
                </w:rPr>
                <w:delText>63.6</w:delText>
              </w:r>
              <w:r w:rsidRPr="009F7F46" w:rsidDel="00161357">
                <w:rPr>
                  <w:color w:val="000000" w:themeColor="text1"/>
                </w:rPr>
                <w:sym w:font="Symbol" w:char="F0B1"/>
              </w:r>
              <w:r w:rsidRPr="009F7F46" w:rsidDel="00161357">
                <w:rPr>
                  <w:color w:val="000000" w:themeColor="text1"/>
                </w:rPr>
                <w:delText>7.5</w:delText>
              </w:r>
            </w:del>
          </w:p>
        </w:tc>
      </w:tr>
      <w:tr w:rsidR="00B7746D" w:rsidRPr="009F7F46" w14:paraId="63ADD17B" w14:textId="77777777" w:rsidTr="00554962">
        <w:trPr>
          <w:trHeight w:val="144"/>
        </w:trPr>
        <w:tc>
          <w:tcPr>
            <w:tcW w:w="278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9B8BABC" w14:textId="77777777" w:rsidR="00B7746D" w:rsidRPr="009F7F46" w:rsidRDefault="00B7746D" w:rsidP="00554962">
            <w:pPr>
              <w:spacing w:line="480" w:lineRule="auto"/>
              <w:rPr>
                <w:color w:val="000000" w:themeColor="text1"/>
              </w:rPr>
            </w:pP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EE0ABD7" w14:textId="77777777" w:rsidR="00B7746D" w:rsidRPr="009F7F46" w:rsidRDefault="00B7746D" w:rsidP="00554962">
            <w:pPr>
              <w:spacing w:line="480" w:lineRule="auto"/>
              <w:rPr>
                <w:color w:val="000000" w:themeColor="text1"/>
              </w:rPr>
            </w:pPr>
          </w:p>
        </w:tc>
        <w:tc>
          <w:tcPr>
            <w:tcW w:w="216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3C2D4660" w14:textId="77777777" w:rsidR="00B7746D" w:rsidRPr="009F7F46" w:rsidRDefault="00B7746D" w:rsidP="00554962">
            <w:pPr>
              <w:spacing w:line="480" w:lineRule="auto"/>
              <w:rPr>
                <w:color w:val="000000" w:themeColor="text1"/>
              </w:rPr>
            </w:pPr>
          </w:p>
        </w:tc>
        <w:tc>
          <w:tcPr>
            <w:tcW w:w="153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2FF1A0AD" w14:textId="77777777" w:rsidR="00B7746D" w:rsidRPr="009F7F46" w:rsidRDefault="00B7746D" w:rsidP="00554962">
            <w:pPr>
              <w:spacing w:line="480" w:lineRule="auto"/>
              <w:rPr>
                <w:color w:val="000000" w:themeColor="text1"/>
              </w:rPr>
            </w:pPr>
          </w:p>
        </w:tc>
      </w:tr>
    </w:tbl>
    <w:p w14:paraId="1E4A4436" w14:textId="228EF55F" w:rsidR="00B7746D" w:rsidRPr="009F7F46" w:rsidRDefault="00BB6C9B" w:rsidP="00B7746D">
      <w:pPr>
        <w:spacing w:line="480" w:lineRule="auto"/>
        <w:rPr>
          <w:color w:val="000000" w:themeColor="text1"/>
        </w:rPr>
      </w:pPr>
      <w:ins w:id="41" w:author="Yizhou Ma" w:date="2022-10-11T17:01:00Z">
        <w:r w:rsidRPr="009F7F46">
          <w:rPr>
            <w:color w:val="000000" w:themeColor="text1"/>
          </w:rPr>
          <w:t xml:space="preserve">We used data from N=347 participants from the </w:t>
        </w:r>
      </w:ins>
      <w:del w:id="42" w:author="Yizhou Ma" w:date="2022-10-11T17:01:00Z">
        <w:r w:rsidR="00B7746D" w:rsidRPr="009F7F46" w:rsidDel="00BB6C9B">
          <w:rPr>
            <w:color w:val="000000" w:themeColor="text1"/>
          </w:rPr>
          <w:delText xml:space="preserve">The replication dataset is based on the data provided by </w:delText>
        </w:r>
      </w:del>
      <w:proofErr w:type="spellStart"/>
      <w:r w:rsidR="00B7746D" w:rsidRPr="009F7F46">
        <w:rPr>
          <w:color w:val="000000" w:themeColor="text1"/>
        </w:rPr>
        <w:t>the</w:t>
      </w:r>
      <w:proofErr w:type="spellEnd"/>
      <w:r w:rsidR="00B7746D" w:rsidRPr="009F7F46">
        <w:rPr>
          <w:color w:val="000000" w:themeColor="text1"/>
        </w:rPr>
        <w:t xml:space="preserve"> Amish Connectome Project (ACP)</w:t>
      </w:r>
      <w:ins w:id="43" w:author="Yizhou Ma" w:date="2022-10-11T17:01:00Z">
        <w:r w:rsidRPr="009F7F46">
          <w:rPr>
            <w:color w:val="000000" w:themeColor="text1"/>
          </w:rPr>
          <w:t xml:space="preserve"> as the replication dataset</w:t>
        </w:r>
      </w:ins>
      <w:r w:rsidR="00B7746D" w:rsidRPr="009F7F46">
        <w:rPr>
          <w:color w:val="000000" w:themeColor="text1"/>
        </w:rPr>
        <w:t xml:space="preserve">. </w:t>
      </w:r>
      <w:ins w:id="44" w:author="Yizhou Ma" w:date="2022-10-11T17:01:00Z">
        <w:r w:rsidRPr="009F7F46">
          <w:rPr>
            <w:color w:val="000000" w:themeColor="text1"/>
          </w:rPr>
          <w:t xml:space="preserve">In the ACP, </w:t>
        </w:r>
      </w:ins>
      <w:ins w:id="45" w:author="Gao, Si" w:date="2022-10-26T14:00:00Z">
        <w:r w:rsidR="00BA1DA1" w:rsidRPr="009F7F46">
          <w:rPr>
            <w:color w:val="000000" w:themeColor="text1"/>
          </w:rPr>
          <w:t xml:space="preserve">N=77 </w:t>
        </w:r>
      </w:ins>
      <w:ins w:id="46" w:author="Yizhou Ma" w:date="2022-10-11T17:02:00Z">
        <w:r w:rsidRPr="009F7F46">
          <w:rPr>
            <w:color w:val="000000" w:themeColor="text1"/>
          </w:rPr>
          <w:lastRenderedPageBreak/>
          <w:t>participants</w:t>
        </w:r>
        <w:del w:id="47" w:author="Gao, Si" w:date="2022-10-26T14:00:00Z">
          <w:r w:rsidRPr="009F7F46" w:rsidDel="00BA1DA1">
            <w:rPr>
              <w:color w:val="000000" w:themeColor="text1"/>
            </w:rPr>
            <w:delText xml:space="preserve">’ diagnoses were ascertained by </w:delText>
          </w:r>
        </w:del>
      </w:ins>
      <w:ins w:id="48" w:author="Russo, Alessandro" w:date="2022-10-26T13:15:00Z">
        <w:del w:id="49" w:author="Gao, Si" w:date="2022-10-26T14:00:00Z">
          <w:r w:rsidR="008F76C9" w:rsidRPr="009F7F46" w:rsidDel="00BA1DA1">
            <w:rPr>
              <w:color w:val="000000" w:themeColor="text1"/>
            </w:rPr>
            <w:delText>[</w:delText>
          </w:r>
        </w:del>
      </w:ins>
      <w:ins w:id="50" w:author="Yizhou Ma" w:date="2022-10-11T17:02:00Z">
        <w:del w:id="51" w:author="Gao, Si" w:date="2022-10-26T14:00:00Z">
          <w:r w:rsidRPr="009F7F46" w:rsidDel="00BA1DA1">
            <w:rPr>
              <w:color w:val="000000" w:themeColor="text1"/>
            </w:rPr>
            <w:delText>….</w:delText>
          </w:r>
        </w:del>
      </w:ins>
      <w:ins w:id="52" w:author="Russo, Alessandro" w:date="2022-10-26T13:15:00Z">
        <w:del w:id="53" w:author="Gao, Si" w:date="2022-10-26T14:00:00Z">
          <w:r w:rsidR="008F76C9" w:rsidRPr="009F7F46" w:rsidDel="00BA1DA1">
            <w:rPr>
              <w:color w:val="000000" w:themeColor="text1"/>
            </w:rPr>
            <w:delText>]</w:delText>
          </w:r>
        </w:del>
      </w:ins>
      <w:ins w:id="54" w:author="Yizhou Ma" w:date="2022-10-11T17:02:00Z">
        <w:del w:id="55" w:author="Gao, Si" w:date="2022-10-26T14:00:00Z">
          <w:r w:rsidRPr="009F7F46" w:rsidDel="00BA1DA1">
            <w:rPr>
              <w:color w:val="000000" w:themeColor="text1"/>
            </w:rPr>
            <w:delText xml:space="preserve"> </w:delText>
          </w:r>
        </w:del>
      </w:ins>
      <w:del w:id="56" w:author="Gao, Si" w:date="2022-10-26T14:00:00Z">
        <w:r w:rsidR="00B7746D" w:rsidRPr="009F7F46" w:rsidDel="00BA1DA1">
          <w:rPr>
            <w:color w:val="000000" w:themeColor="text1"/>
          </w:rPr>
          <w:delText xml:space="preserve">This included N=77 individuals </w:delText>
        </w:r>
      </w:del>
      <w:ins w:id="57" w:author="Gao, Si" w:date="2022-10-26T14:00:00Z">
        <w:r w:rsidR="00BA1DA1" w:rsidRPr="009F7F46">
          <w:rPr>
            <w:color w:val="000000" w:themeColor="text1"/>
          </w:rPr>
          <w:t xml:space="preserve"> were </w:t>
        </w:r>
      </w:ins>
      <w:r w:rsidR="00B7746D" w:rsidRPr="009F7F46">
        <w:rPr>
          <w:color w:val="000000" w:themeColor="text1"/>
        </w:rPr>
        <w:t>diagnosed with MDD</w:t>
      </w:r>
      <w:ins w:id="58" w:author="Yizhou Ma" w:date="2022-10-11T17:02:00Z">
        <w:r w:rsidR="00711AD0" w:rsidRPr="009F7F46">
          <w:rPr>
            <w:color w:val="000000" w:themeColor="text1"/>
          </w:rPr>
          <w:t xml:space="preserve"> and</w:t>
        </w:r>
      </w:ins>
      <w:del w:id="59" w:author="Yizhou Ma" w:date="2022-10-11T17:02:00Z">
        <w:r w:rsidR="00B7746D" w:rsidRPr="009F7F46" w:rsidDel="00711AD0">
          <w:rPr>
            <w:color w:val="000000" w:themeColor="text1"/>
          </w:rPr>
          <w:delText>, while</w:delText>
        </w:r>
      </w:del>
      <w:r w:rsidR="00B7746D" w:rsidRPr="009F7F46">
        <w:rPr>
          <w:color w:val="000000" w:themeColor="text1"/>
        </w:rPr>
        <w:t xml:space="preserve"> N=270 </w:t>
      </w:r>
      <w:del w:id="60" w:author="Yizhou Ma" w:date="2022-10-11T17:02:00Z">
        <w:r w:rsidR="00B7746D" w:rsidRPr="009F7F46" w:rsidDel="00711AD0">
          <w:rPr>
            <w:color w:val="000000" w:themeColor="text1"/>
          </w:rPr>
          <w:delText xml:space="preserve">individuals </w:delText>
        </w:r>
      </w:del>
      <w:ins w:id="61" w:author="Yizhou Ma" w:date="2022-10-11T17:02:00Z">
        <w:r w:rsidR="00711AD0" w:rsidRPr="009F7F46">
          <w:rPr>
            <w:color w:val="000000" w:themeColor="text1"/>
          </w:rPr>
          <w:t xml:space="preserve">controls without any Axis I diagnoses </w:t>
        </w:r>
      </w:ins>
      <w:r w:rsidR="00B7746D" w:rsidRPr="009F7F46">
        <w:rPr>
          <w:color w:val="000000" w:themeColor="text1"/>
        </w:rPr>
        <w:t xml:space="preserve">were </w:t>
      </w:r>
      <w:del w:id="62" w:author="Yizhou Ma" w:date="2022-10-11T17:03:00Z">
        <w:r w:rsidR="00B7746D" w:rsidRPr="009F7F46" w:rsidDel="00711AD0">
          <w:rPr>
            <w:color w:val="000000" w:themeColor="text1"/>
          </w:rPr>
          <w:delText>used as controls</w:delText>
        </w:r>
      </w:del>
      <w:ins w:id="63" w:author="Yizhou Ma" w:date="2022-10-11T17:03:00Z">
        <w:r w:rsidR="00711AD0" w:rsidRPr="009F7F46">
          <w:rPr>
            <w:color w:val="000000" w:themeColor="text1"/>
          </w:rPr>
          <w:t>included in the current analysis</w:t>
        </w:r>
      </w:ins>
      <w:r w:rsidR="00B7746D" w:rsidRPr="009F7F46">
        <w:rPr>
          <w:color w:val="000000" w:themeColor="text1"/>
        </w:rPr>
        <w:t xml:space="preserve"> (Table 2). </w:t>
      </w:r>
      <w:del w:id="64" w:author="Yizhou Ma" w:date="2022-10-11T17:03:00Z">
        <w:r w:rsidR="00B7746D" w:rsidRPr="009F7F46" w:rsidDel="00711AD0">
          <w:rPr>
            <w:color w:val="000000" w:themeColor="text1"/>
          </w:rPr>
          <w:delText xml:space="preserve">Subjects </w:delText>
        </w:r>
      </w:del>
      <w:ins w:id="65" w:author="Yizhou Ma" w:date="2022-10-11T17:03:00Z">
        <w:r w:rsidR="00711AD0" w:rsidRPr="009F7F46">
          <w:rPr>
            <w:color w:val="000000" w:themeColor="text1"/>
          </w:rPr>
          <w:t xml:space="preserve">Participants </w:t>
        </w:r>
      </w:ins>
      <w:r w:rsidR="00B7746D" w:rsidRPr="009F7F46">
        <w:rPr>
          <w:color w:val="000000" w:themeColor="text1"/>
        </w:rPr>
        <w:t xml:space="preserve">with any other neuropsychiatric disorders were excluded.  </w:t>
      </w:r>
    </w:p>
    <w:p w14:paraId="22278E01" w14:textId="77777777" w:rsidR="00B7746D" w:rsidRPr="009F7F46" w:rsidRDefault="00B7746D" w:rsidP="00B7746D">
      <w:pPr>
        <w:spacing w:line="480" w:lineRule="auto"/>
        <w:rPr>
          <w:color w:val="000000" w:themeColor="text1"/>
        </w:rPr>
      </w:pPr>
    </w:p>
    <w:tbl>
      <w:tblPr>
        <w:tblW w:w="8270" w:type="dxa"/>
        <w:tblCellMar>
          <w:left w:w="0" w:type="dxa"/>
          <w:right w:w="0" w:type="dxa"/>
        </w:tblCellMar>
        <w:tblLook w:val="0600" w:firstRow="0" w:lastRow="0" w:firstColumn="0" w:lastColumn="0" w:noHBand="1" w:noVBand="1"/>
      </w:tblPr>
      <w:tblGrid>
        <w:gridCol w:w="2780"/>
        <w:gridCol w:w="1800"/>
        <w:gridCol w:w="2160"/>
        <w:gridCol w:w="1530"/>
      </w:tblGrid>
      <w:tr w:rsidR="00B7746D" w:rsidRPr="009F7F46" w14:paraId="53505EF5" w14:textId="77777777" w:rsidTr="00554962">
        <w:trPr>
          <w:trHeight w:val="144"/>
        </w:trPr>
        <w:tc>
          <w:tcPr>
            <w:tcW w:w="8270" w:type="dxa"/>
            <w:gridSpan w:val="4"/>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tcPr>
          <w:p w14:paraId="627F93A7" w14:textId="77777777" w:rsidR="00B7746D" w:rsidRPr="009F7F46" w:rsidRDefault="00B7746D" w:rsidP="00554962">
            <w:pPr>
              <w:spacing w:line="480" w:lineRule="auto"/>
              <w:rPr>
                <w:color w:val="000000" w:themeColor="text1"/>
              </w:rPr>
            </w:pPr>
            <w:r w:rsidRPr="009F7F46">
              <w:rPr>
                <w:color w:val="000000" w:themeColor="text1"/>
              </w:rPr>
              <w:t>Table 2. Full neurological participant data in the replication set (ACP)</w:t>
            </w:r>
          </w:p>
        </w:tc>
      </w:tr>
      <w:tr w:rsidR="00B7746D" w:rsidRPr="009F7F46" w14:paraId="14956E13" w14:textId="77777777" w:rsidTr="00554962">
        <w:trPr>
          <w:trHeight w:val="352"/>
        </w:trPr>
        <w:tc>
          <w:tcPr>
            <w:tcW w:w="278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4D57CF6B" w14:textId="77777777" w:rsidR="00B7746D" w:rsidRPr="009F7F46" w:rsidRDefault="00B7746D" w:rsidP="00554962">
            <w:pPr>
              <w:spacing w:line="360" w:lineRule="auto"/>
              <w:rPr>
                <w:color w:val="000000" w:themeColor="text1"/>
              </w:rPr>
            </w:pPr>
            <w:r w:rsidRPr="009F7F46">
              <w:rPr>
                <w:color w:val="000000" w:themeColor="text1"/>
              </w:rPr>
              <w:t>Group</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3CBD23B9" w14:textId="77777777" w:rsidR="00B7746D" w:rsidRPr="009F7F46" w:rsidRDefault="00B7746D" w:rsidP="00554962">
            <w:pPr>
              <w:spacing w:line="360" w:lineRule="auto"/>
              <w:rPr>
                <w:color w:val="000000" w:themeColor="text1"/>
              </w:rPr>
            </w:pPr>
            <w:r w:rsidRPr="009F7F46">
              <w:rPr>
                <w:color w:val="000000" w:themeColor="text1"/>
              </w:rPr>
              <w:t>N</w:t>
            </w:r>
          </w:p>
        </w:tc>
        <w:tc>
          <w:tcPr>
            <w:tcW w:w="216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3F10409B" w14:textId="77777777" w:rsidR="00B7746D" w:rsidRPr="009F7F46" w:rsidRDefault="00B7746D" w:rsidP="00554962">
            <w:pPr>
              <w:spacing w:line="360" w:lineRule="auto"/>
              <w:rPr>
                <w:color w:val="000000" w:themeColor="text1"/>
              </w:rPr>
            </w:pPr>
            <w:r w:rsidRPr="009F7F46">
              <w:rPr>
                <w:color w:val="000000" w:themeColor="text1"/>
              </w:rPr>
              <w:t>Sex (M/F)</w:t>
            </w:r>
          </w:p>
        </w:tc>
        <w:tc>
          <w:tcPr>
            <w:tcW w:w="153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6D8B5053" w14:textId="77777777" w:rsidR="00B7746D" w:rsidRPr="009F7F46" w:rsidRDefault="00B7746D" w:rsidP="00554962">
            <w:pPr>
              <w:spacing w:line="360" w:lineRule="auto"/>
              <w:rPr>
                <w:color w:val="000000" w:themeColor="text1"/>
              </w:rPr>
            </w:pPr>
            <w:r w:rsidRPr="009F7F46">
              <w:rPr>
                <w:color w:val="000000" w:themeColor="text1"/>
              </w:rPr>
              <w:t>Age</w:t>
            </w:r>
            <w:r w:rsidRPr="009F7F46">
              <w:rPr>
                <w:color w:val="000000" w:themeColor="text1"/>
              </w:rPr>
              <w:sym w:font="Symbol" w:char="F0B1"/>
            </w:r>
            <w:r w:rsidRPr="009F7F46">
              <w:rPr>
                <w:color w:val="000000" w:themeColor="text1"/>
              </w:rPr>
              <w:t>std</w:t>
            </w:r>
          </w:p>
        </w:tc>
      </w:tr>
      <w:tr w:rsidR="00B7746D" w:rsidRPr="009F7F46" w14:paraId="1409AF74" w14:textId="77777777" w:rsidTr="00554962">
        <w:trPr>
          <w:trHeight w:val="144"/>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3AC945C" w14:textId="77777777" w:rsidR="00B7746D" w:rsidRPr="009F7F46" w:rsidRDefault="00B7746D" w:rsidP="00554962">
            <w:pPr>
              <w:spacing w:line="360" w:lineRule="auto"/>
              <w:rPr>
                <w:color w:val="000000" w:themeColor="text1"/>
              </w:rPr>
            </w:pPr>
            <w:r w:rsidRPr="009F7F46">
              <w:rPr>
                <w:color w:val="000000" w:themeColor="text1"/>
              </w:rPr>
              <w:t>Major Depressive Disorder</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4EC475DF" w14:textId="77777777" w:rsidR="00B7746D" w:rsidRPr="009F7F46" w:rsidRDefault="00B7746D" w:rsidP="00554962">
            <w:pPr>
              <w:spacing w:line="360" w:lineRule="auto"/>
              <w:rPr>
                <w:color w:val="000000" w:themeColor="text1"/>
              </w:rPr>
            </w:pPr>
            <w:r w:rsidRPr="009F7F46">
              <w:rPr>
                <w:color w:val="000000" w:themeColor="text1"/>
              </w:rPr>
              <w:t>77</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61EACDCB" w14:textId="77777777" w:rsidR="00B7746D" w:rsidRPr="009F7F46" w:rsidRDefault="00B7746D" w:rsidP="00554962">
            <w:pPr>
              <w:spacing w:line="360" w:lineRule="auto"/>
              <w:rPr>
                <w:color w:val="000000" w:themeColor="text1"/>
              </w:rPr>
            </w:pPr>
            <w:r w:rsidRPr="009F7F46">
              <w:rPr>
                <w:color w:val="000000" w:themeColor="text1"/>
              </w:rPr>
              <w:t>55/12</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14:paraId="07E5C02A" w14:textId="77777777" w:rsidR="00B7746D" w:rsidRPr="009F7F46" w:rsidRDefault="00B7746D" w:rsidP="00554962">
            <w:pPr>
              <w:spacing w:line="360" w:lineRule="auto"/>
              <w:rPr>
                <w:color w:val="000000" w:themeColor="text1"/>
              </w:rPr>
            </w:pPr>
            <w:r w:rsidRPr="009F7F46">
              <w:rPr>
                <w:color w:val="000000" w:themeColor="text1"/>
              </w:rPr>
              <w:t>62.1</w:t>
            </w:r>
            <w:r w:rsidRPr="009F7F46">
              <w:rPr>
                <w:color w:val="000000" w:themeColor="text1"/>
              </w:rPr>
              <w:sym w:font="Symbol" w:char="F0B1"/>
            </w:r>
            <w:r w:rsidRPr="009F7F46">
              <w:rPr>
                <w:color w:val="000000" w:themeColor="text1"/>
              </w:rPr>
              <w:t>6.4</w:t>
            </w:r>
          </w:p>
        </w:tc>
      </w:tr>
      <w:tr w:rsidR="00B7746D" w:rsidRPr="009F7F46" w14:paraId="40BE4823" w14:textId="77777777" w:rsidTr="00554962">
        <w:trPr>
          <w:trHeight w:val="144"/>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29C9E5A" w14:textId="77777777" w:rsidR="00B7746D" w:rsidRPr="009F7F46" w:rsidRDefault="00B7746D" w:rsidP="00554962">
            <w:pPr>
              <w:spacing w:line="360" w:lineRule="auto"/>
              <w:rPr>
                <w:color w:val="000000" w:themeColor="text1"/>
              </w:rPr>
            </w:pPr>
            <w:r w:rsidRPr="009F7F46">
              <w:rPr>
                <w:color w:val="000000" w:themeColor="text1"/>
              </w:rPr>
              <w:t>SMI Control</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D73B8C9" w14:textId="77777777" w:rsidR="00B7746D" w:rsidRPr="009F7F46" w:rsidRDefault="00B7746D" w:rsidP="00554962">
            <w:pPr>
              <w:spacing w:line="360" w:lineRule="auto"/>
              <w:rPr>
                <w:color w:val="000000" w:themeColor="text1"/>
              </w:rPr>
            </w:pPr>
            <w:r w:rsidRPr="009F7F46">
              <w:rPr>
                <w:color w:val="000000" w:themeColor="text1"/>
              </w:rPr>
              <w:t>270</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3B84EBE9" w14:textId="77777777" w:rsidR="00B7746D" w:rsidRPr="009F7F46" w:rsidRDefault="00B7746D" w:rsidP="00554962">
            <w:pPr>
              <w:spacing w:line="360" w:lineRule="auto"/>
              <w:rPr>
                <w:color w:val="000000" w:themeColor="text1"/>
              </w:rPr>
            </w:pPr>
            <w:r w:rsidRPr="009F7F46">
              <w:rPr>
                <w:color w:val="000000" w:themeColor="text1"/>
              </w:rPr>
              <w:t>118/142</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55B0AE7" w14:textId="77777777" w:rsidR="00B7746D" w:rsidRPr="009F7F46" w:rsidRDefault="00B7746D" w:rsidP="00554962">
            <w:pPr>
              <w:spacing w:line="360" w:lineRule="auto"/>
              <w:rPr>
                <w:color w:val="000000" w:themeColor="text1"/>
              </w:rPr>
            </w:pPr>
            <w:r w:rsidRPr="009F7F46">
              <w:rPr>
                <w:color w:val="000000" w:themeColor="text1"/>
              </w:rPr>
              <w:t>63.8</w:t>
            </w:r>
            <w:r w:rsidRPr="009F7F46">
              <w:rPr>
                <w:color w:val="000000" w:themeColor="text1"/>
              </w:rPr>
              <w:sym w:font="Symbol" w:char="F0B1"/>
            </w:r>
            <w:r w:rsidRPr="009F7F46">
              <w:rPr>
                <w:color w:val="000000" w:themeColor="text1"/>
              </w:rPr>
              <w:t>6.9</w:t>
            </w:r>
          </w:p>
        </w:tc>
      </w:tr>
      <w:tr w:rsidR="00B7746D" w:rsidRPr="009F7F46" w14:paraId="48A5BB6E" w14:textId="77777777" w:rsidTr="00554962">
        <w:trPr>
          <w:trHeight w:val="144"/>
        </w:trPr>
        <w:tc>
          <w:tcPr>
            <w:tcW w:w="278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EE2493E" w14:textId="77777777" w:rsidR="00B7746D" w:rsidRPr="009F7F46" w:rsidRDefault="00B7746D" w:rsidP="00554962">
            <w:pPr>
              <w:spacing w:line="360" w:lineRule="auto"/>
              <w:rPr>
                <w:color w:val="000000" w:themeColor="text1"/>
              </w:rPr>
            </w:pPr>
            <w:r w:rsidRPr="009F7F46">
              <w:rPr>
                <w:color w:val="000000" w:themeColor="text1"/>
              </w:rPr>
              <w:t>Total</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2A20CA42" w14:textId="77777777" w:rsidR="00B7746D" w:rsidRPr="009F7F46" w:rsidRDefault="00B7746D" w:rsidP="00554962">
            <w:pPr>
              <w:spacing w:line="360" w:lineRule="auto"/>
              <w:rPr>
                <w:color w:val="000000" w:themeColor="text1"/>
              </w:rPr>
            </w:pPr>
            <w:r w:rsidRPr="009F7F46">
              <w:rPr>
                <w:color w:val="000000" w:themeColor="text1"/>
              </w:rPr>
              <w:t>347</w:t>
            </w:r>
          </w:p>
        </w:tc>
        <w:tc>
          <w:tcPr>
            <w:tcW w:w="21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46FC0DAF" w14:textId="77777777" w:rsidR="00B7746D" w:rsidRPr="009F7F46" w:rsidRDefault="00B7746D" w:rsidP="00554962">
            <w:pPr>
              <w:spacing w:line="360" w:lineRule="auto"/>
              <w:rPr>
                <w:color w:val="000000" w:themeColor="text1"/>
              </w:rPr>
            </w:pPr>
            <w:r w:rsidRPr="009F7F46">
              <w:rPr>
                <w:color w:val="000000" w:themeColor="text1"/>
              </w:rPr>
              <w:t>140/197</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4EA5C5E5" w14:textId="77777777" w:rsidR="00B7746D" w:rsidRPr="009F7F46" w:rsidRDefault="00B7746D" w:rsidP="00554962">
            <w:pPr>
              <w:spacing w:line="360" w:lineRule="auto"/>
              <w:rPr>
                <w:color w:val="000000" w:themeColor="text1"/>
              </w:rPr>
            </w:pPr>
            <w:r w:rsidRPr="009F7F46">
              <w:rPr>
                <w:color w:val="000000" w:themeColor="text1"/>
              </w:rPr>
              <w:t>63.6</w:t>
            </w:r>
            <w:r w:rsidRPr="009F7F46">
              <w:rPr>
                <w:color w:val="000000" w:themeColor="text1"/>
              </w:rPr>
              <w:sym w:font="Symbol" w:char="F0B1"/>
            </w:r>
            <w:r w:rsidRPr="009F7F46">
              <w:rPr>
                <w:color w:val="000000" w:themeColor="text1"/>
              </w:rPr>
              <w:t>7.5</w:t>
            </w:r>
          </w:p>
        </w:tc>
      </w:tr>
      <w:tr w:rsidR="00B7746D" w:rsidRPr="009F7F46" w14:paraId="671ED13B" w14:textId="77777777" w:rsidTr="00554962">
        <w:trPr>
          <w:trHeight w:val="144"/>
        </w:trPr>
        <w:tc>
          <w:tcPr>
            <w:tcW w:w="278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1914519E" w14:textId="77777777" w:rsidR="00B7746D" w:rsidRPr="009F7F46" w:rsidRDefault="00B7746D" w:rsidP="00554962">
            <w:pPr>
              <w:spacing w:line="480" w:lineRule="auto"/>
              <w:rPr>
                <w:color w:val="000000" w:themeColor="text1"/>
              </w:rPr>
            </w:pP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3B8BC808" w14:textId="77777777" w:rsidR="00B7746D" w:rsidRPr="009F7F46" w:rsidRDefault="00B7746D" w:rsidP="00554962">
            <w:pPr>
              <w:spacing w:line="480" w:lineRule="auto"/>
              <w:rPr>
                <w:color w:val="000000" w:themeColor="text1"/>
              </w:rPr>
            </w:pPr>
          </w:p>
        </w:tc>
        <w:tc>
          <w:tcPr>
            <w:tcW w:w="216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C85A622" w14:textId="77777777" w:rsidR="00B7746D" w:rsidRPr="009F7F46" w:rsidRDefault="00B7746D" w:rsidP="00554962">
            <w:pPr>
              <w:spacing w:line="480" w:lineRule="auto"/>
              <w:rPr>
                <w:color w:val="000000" w:themeColor="text1"/>
              </w:rPr>
            </w:pPr>
          </w:p>
        </w:tc>
        <w:tc>
          <w:tcPr>
            <w:tcW w:w="153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2E434E47" w14:textId="77777777" w:rsidR="00B7746D" w:rsidRPr="009F7F46" w:rsidRDefault="00B7746D" w:rsidP="00554962">
            <w:pPr>
              <w:spacing w:line="480" w:lineRule="auto"/>
              <w:rPr>
                <w:color w:val="000000" w:themeColor="text1"/>
              </w:rPr>
            </w:pPr>
          </w:p>
        </w:tc>
      </w:tr>
    </w:tbl>
    <w:p w14:paraId="7DB3533A" w14:textId="5C586AC8" w:rsidR="002B7BCF" w:rsidRPr="009F7F46" w:rsidRDefault="002B7BCF" w:rsidP="00B7746D">
      <w:pPr>
        <w:spacing w:line="480" w:lineRule="auto"/>
        <w:rPr>
          <w:ins w:id="66" w:author="Russo, Alessandro" w:date="2022-10-17T11:36:00Z"/>
          <w:color w:val="000000" w:themeColor="text1"/>
        </w:rPr>
      </w:pPr>
      <w:commentRangeStart w:id="67"/>
      <w:ins w:id="68" w:author="Russo, Alessandro" w:date="2022-10-17T11:36:00Z">
        <w:r w:rsidRPr="009F7F46">
          <w:rPr>
            <w:color w:val="000000" w:themeColor="text1"/>
          </w:rPr>
          <w:t xml:space="preserve">Individuals were recruited from seventeen nuclear families from Lancaster County, PA, who could be combined into a single extended family that connected them across eight generations based on genealogical records maintained by the old-order Amish community and incorporated into the NIH Anabaptist Genealogy Database which traces back to the founders </w:t>
        </w:r>
        <w:r w:rsidRPr="009F7F46">
          <w:rPr>
            <w:color w:val="000000" w:themeColor="text1"/>
          </w:rPr>
        </w:r>
        <w:r w:rsidRPr="009F7F46">
          <w:rPr>
            <w:color w:val="000000" w:themeColor="text1"/>
          </w:rPr>
          <w:instrText xml:space="preserve"/>
        </w:r>
        <w:r w:rsidRPr="009F7F46">
          <w:rPr>
            <w:color w:val="000000" w:themeColor="text1"/>
          </w:rPr>
        </w:r>
        <w:r w:rsidRPr="009F7F46">
          <w:rPr>
            <w:noProof/>
            <w:color w:val="000000" w:themeColor="text1"/>
            <w:vertAlign w:val="superscript"/>
          </w:rPr>
          <w:t>2</w:t>
        </w:r>
        <w:r w:rsidRPr="009F7F46">
          <w:rPr>
            <w:color w:val="000000" w:themeColor="text1"/>
          </w:rPr>
        </w:r>
        <w:r w:rsidRPr="009F7F46">
          <w:rPr>
            <w:color w:val="000000" w:themeColor="text1"/>
          </w:rPr>
          <w:t xml:space="preserve">. Exclusion criteria included major medical and neurological conditions that might affect gross brain structures such as developmental disability, head trauma, seizure, stroke, or transient ischemic attack. All subjects provided written informed consent on forms approved by the Institutional Review Board (IRB) of the University of Maryland Baltimore. </w:t>
        </w:r>
        <w:commentRangeEnd w:id="67"/>
        <w:r w:rsidRPr="009F7F46">
          <w:rPr>
            <w:rStyle w:val="a4"/>
            <w:sz w:val="24"/>
            <w:szCs w:val="24"/>
          </w:rPr>
          <w:commentReference w:id="67"/>
        </w:r>
        <w:commentRangeStart w:id="69"/>
        <w:r w:rsidRPr="009F7F46">
          <w:rPr>
            <w:color w:val="000000" w:themeColor="text1"/>
          </w:rPr>
          <w:t>Diffusion data were preprocessed using</w:t>
        </w:r>
      </w:ins>
      <w:ins w:id="70" w:author="Russo, Alessandro" w:date="2022-10-26T13:17:00Z">
        <w:r w:rsidR="008F76C9" w:rsidRPr="009F7F46">
          <w:rPr>
            <w:color w:val="000000" w:themeColor="text1"/>
          </w:rPr>
          <w:t xml:space="preserve"> ENIGMA</w:t>
        </w:r>
      </w:ins>
      <w:ins w:id="71" w:author="Russo, Alessandro" w:date="2022-10-17T11:36:00Z">
        <w:r w:rsidRPr="009F7F46">
          <w:rPr>
            <w:color w:val="000000" w:themeColor="text1"/>
          </w:rPr>
          <w:t xml:space="preserve"> Diffusion pipeline </w:t>
        </w:r>
        <w:commentRangeEnd w:id="69"/>
        <w:r w:rsidRPr="009F7F46">
          <w:rPr>
            <w:rStyle w:val="a4"/>
            <w:sz w:val="24"/>
            <w:szCs w:val="24"/>
          </w:rPr>
          <w:commentReference w:id="69"/>
        </w:r>
        <w:r w:rsidRPr="009F7F46">
          <w:rPr>
            <w:color w:val="000000" w:themeColor="text1"/>
          </w:rPr>
        </w:r>
        <w:r w:rsidRPr="009F7F46">
          <w:rPr>
            <w:color w:val="000000" w:themeColor="text1"/>
          </w:rPr>
          <w:instrText xml:space="preserve"/>
        </w:r>
        <w:r w:rsidRPr="009F7F46">
          <w:rPr>
            <w:color w:val="000000" w:themeColor="text1"/>
          </w:rPr>
        </w:r>
        <w:r w:rsidRPr="009F7F46">
          <w:rPr>
            <w:color w:val="000000" w:themeColor="text1"/>
          </w:rPr>
          <w:instrText xml:space="preserve"/>
        </w:r>
        <w:r w:rsidRPr="009F7F46">
          <w:rPr>
            <w:color w:val="000000" w:themeColor="text1"/>
          </w:rPr>
        </w:r>
        <w:r w:rsidRPr="009F7F46">
          <w:rPr>
            <w:color w:val="000000" w:themeColor="text1"/>
          </w:rPr>
        </w:r>
        <w:r w:rsidRPr="009F7F46">
          <w:rPr>
            <w:color w:val="000000" w:themeColor="text1"/>
          </w:rPr>
        </w:r>
        <w:r w:rsidRPr="009F7F46">
          <w:rPr>
            <w:color w:val="000000" w:themeColor="text1"/>
          </w:rPr>
        </w:r>
        <w:r w:rsidRPr="009F7F46">
          <w:rPr>
            <w:noProof/>
            <w:color w:val="000000" w:themeColor="text1"/>
            <w:vertAlign w:val="superscript"/>
          </w:rPr>
          <w:t>3, 4</w:t>
        </w:r>
        <w:r w:rsidRPr="009F7F46">
          <w:rPr>
            <w:color w:val="000000" w:themeColor="text1"/>
          </w:rPr>
        </w:r>
      </w:ins>
    </w:p>
    <w:p w14:paraId="2B0A415B" w14:textId="77777777" w:rsidR="002B7BCF" w:rsidRPr="009F7F46" w:rsidRDefault="002B7BCF" w:rsidP="00B7746D">
      <w:pPr>
        <w:spacing w:line="480" w:lineRule="auto"/>
        <w:rPr>
          <w:ins w:id="72" w:author="Russo, Alessandro" w:date="2022-10-17T11:36:00Z"/>
          <w:color w:val="000000" w:themeColor="text1"/>
        </w:rPr>
      </w:pPr>
    </w:p>
    <w:p w14:paraId="244DC3AA" w14:textId="638CC90F" w:rsidR="00B7746D" w:rsidRPr="009F7F46" w:rsidRDefault="00B14E72" w:rsidP="00B7746D">
      <w:pPr>
        <w:spacing w:line="480" w:lineRule="auto"/>
        <w:rPr>
          <w:color w:val="000000" w:themeColor="text1"/>
          <w:shd w:val="clear" w:color="auto" w:fill="FFFFFF"/>
        </w:rPr>
      </w:pPr>
      <w:ins w:id="73" w:author="Yizhou Ma" w:date="2022-10-11T17:03:00Z">
        <w:r w:rsidRPr="009F7F46">
          <w:rPr>
            <w:color w:val="000000" w:themeColor="text1"/>
          </w:rPr>
          <w:t xml:space="preserve">We </w:t>
        </w:r>
      </w:ins>
      <w:ins w:id="74" w:author="Yizhou Ma" w:date="2022-10-11T17:04:00Z">
        <w:r w:rsidRPr="009F7F46">
          <w:rPr>
            <w:color w:val="000000" w:themeColor="text1"/>
          </w:rPr>
          <w:t xml:space="preserve">also used two verification sets of SMI-free participants to (explain a bit </w:t>
        </w:r>
      </w:ins>
      <w:ins w:id="75" w:author="Yizhou Ma" w:date="2022-10-11T17:08:00Z">
        <w:r w:rsidRPr="009F7F46">
          <w:rPr>
            <w:color w:val="000000" w:themeColor="text1"/>
          </w:rPr>
          <w:t xml:space="preserve">why and </w:t>
        </w:r>
      </w:ins>
      <w:ins w:id="76" w:author="Yizhou Ma" w:date="2022-10-11T17:04:00Z">
        <w:r w:rsidRPr="009F7F46">
          <w:rPr>
            <w:color w:val="000000" w:themeColor="text1"/>
          </w:rPr>
          <w:t>what you are “veri</w:t>
        </w:r>
      </w:ins>
      <w:ins w:id="77" w:author="Yizhou Ma" w:date="2022-10-11T17:05:00Z">
        <w:r w:rsidRPr="009F7F46">
          <w:rPr>
            <w:color w:val="000000" w:themeColor="text1"/>
          </w:rPr>
          <w:t>fying” here for readers less familiar with ML</w:t>
        </w:r>
      </w:ins>
      <w:ins w:id="78" w:author="Yizhou Ma" w:date="2022-10-11T17:04:00Z">
        <w:r w:rsidRPr="009F7F46">
          <w:rPr>
            <w:color w:val="000000" w:themeColor="text1"/>
          </w:rPr>
          <w:t>)</w:t>
        </w:r>
      </w:ins>
      <w:ins w:id="79" w:author="Yizhou Ma" w:date="2022-10-11T17:05:00Z">
        <w:r w:rsidRPr="009F7F46">
          <w:rPr>
            <w:color w:val="000000" w:themeColor="text1"/>
          </w:rPr>
          <w:t xml:space="preserve">. </w:t>
        </w:r>
      </w:ins>
      <w:del w:id="80" w:author="Yizhou Ma" w:date="2022-10-11T17:05:00Z">
        <w:r w:rsidR="00B7746D" w:rsidRPr="009F7F46" w:rsidDel="00B14E72">
          <w:rPr>
            <w:color w:val="000000" w:themeColor="text1"/>
          </w:rPr>
          <w:delText>The first verification set consisted of</w:delText>
        </w:r>
      </w:del>
      <w:ins w:id="81" w:author="Yizhou Ma" w:date="2022-10-11T17:05:00Z">
        <w:r w:rsidRPr="009F7F46">
          <w:rPr>
            <w:color w:val="000000" w:themeColor="text1"/>
          </w:rPr>
          <w:t>This included</w:t>
        </w:r>
      </w:ins>
      <w:r w:rsidR="00B7746D" w:rsidRPr="009F7F46">
        <w:rPr>
          <w:color w:val="000000" w:themeColor="text1"/>
        </w:rPr>
        <w:t xml:space="preserve"> 1,114 SMI-free participants </w:t>
      </w:r>
      <w:del w:id="82" w:author="Yizhou Ma" w:date="2022-10-11T17:05:00Z">
        <w:r w:rsidR="00B7746D" w:rsidRPr="009F7F46" w:rsidDel="00B14E72">
          <w:rPr>
            <w:color w:val="000000" w:themeColor="text1"/>
          </w:rPr>
          <w:delText xml:space="preserve">taken </w:delText>
        </w:r>
      </w:del>
      <w:r w:rsidR="00B7746D" w:rsidRPr="009F7F46">
        <w:rPr>
          <w:color w:val="000000" w:themeColor="text1"/>
        </w:rPr>
        <w:t>from the Human Connectome Project</w:t>
      </w:r>
      <w:ins w:id="83" w:author="Yizhou Ma" w:date="2022-10-11T17:05:00Z">
        <w:r w:rsidRPr="009F7F46">
          <w:rPr>
            <w:color w:val="000000" w:themeColor="text1"/>
          </w:rPr>
          <w:t>-Young Adult</w:t>
        </w:r>
      </w:ins>
      <w:r w:rsidR="00B7746D" w:rsidRPr="009F7F46">
        <w:rPr>
          <w:color w:val="000000" w:themeColor="text1"/>
        </w:rPr>
        <w:t xml:space="preserve"> </w:t>
      </w:r>
      <w:r w:rsidR="00B7746D" w:rsidRPr="009F7F46">
        <w:rPr>
          <w:color w:val="000000" w:themeColor="text1"/>
        </w:rPr>
        <w:lastRenderedPageBreak/>
        <w:t>(HCP)</w:t>
      </w:r>
      <w:ins w:id="84" w:author="Yizhou Ma" w:date="2022-10-11T17:05:00Z">
        <w:r w:rsidRPr="009F7F46">
          <w:rPr>
            <w:color w:val="000000" w:themeColor="text1"/>
          </w:rPr>
          <w:t xml:space="preserve"> (cite), as well as </w:t>
        </w:r>
      </w:ins>
      <w:del w:id="85" w:author="Yizhou Ma" w:date="2022-10-11T17:05:00Z">
        <w:r w:rsidR="00B7746D" w:rsidRPr="009F7F46" w:rsidDel="00B14E72">
          <w:rPr>
            <w:color w:val="000000" w:themeColor="text1"/>
          </w:rPr>
          <w:delText xml:space="preserve">. The second verification group consisted of </w:delText>
        </w:r>
      </w:del>
      <w:r w:rsidR="00B7746D" w:rsidRPr="009F7F46">
        <w:rPr>
          <w:color w:val="000000" w:themeColor="text1"/>
        </w:rPr>
        <w:t xml:space="preserve">11,394 SMI-free </w:t>
      </w:r>
      <w:r w:rsidR="00B7746D" w:rsidRPr="009F7F46">
        <w:rPr>
          <w:color w:val="000000" w:themeColor="text1"/>
          <w:shd w:val="clear" w:color="auto" w:fill="FFFFFF"/>
        </w:rPr>
        <w:t>participants</w:t>
      </w:r>
      <w:del w:id="86" w:author="Yizhou Ma" w:date="2022-10-11T17:06:00Z">
        <w:r w:rsidR="00B7746D" w:rsidRPr="009F7F46" w:rsidDel="00B14E72">
          <w:rPr>
            <w:color w:val="000000" w:themeColor="text1"/>
          </w:rPr>
          <w:delText xml:space="preserve"> taken</w:delText>
        </w:r>
      </w:del>
      <w:r w:rsidR="00B7746D" w:rsidRPr="009F7F46">
        <w:rPr>
          <w:color w:val="000000" w:themeColor="text1"/>
        </w:rPr>
        <w:t xml:space="preserve"> from the </w:t>
      </w:r>
      <w:r w:rsidR="00B7746D" w:rsidRPr="009F7F46">
        <w:rPr>
          <w:color w:val="000000" w:themeColor="text1"/>
          <w:shd w:val="clear" w:color="auto" w:fill="FFFFFF"/>
        </w:rPr>
        <w:t>Adolescent Brain Cognitive Development (ABCD).</w:t>
      </w:r>
    </w:p>
    <w:p w14:paraId="56581491" w14:textId="77777777" w:rsidR="00B7746D" w:rsidRPr="009F7F46" w:rsidRDefault="00B7746D" w:rsidP="00B7746D">
      <w:pPr>
        <w:spacing w:line="480" w:lineRule="auto"/>
        <w:rPr>
          <w:color w:val="000000" w:themeColor="text1"/>
        </w:rPr>
      </w:pPr>
    </w:p>
    <w:tbl>
      <w:tblPr>
        <w:tblW w:w="8270" w:type="dxa"/>
        <w:tblCellMar>
          <w:left w:w="0" w:type="dxa"/>
          <w:right w:w="0" w:type="dxa"/>
        </w:tblCellMar>
        <w:tblLook w:val="0600" w:firstRow="0" w:lastRow="0" w:firstColumn="0" w:lastColumn="0" w:noHBand="1" w:noVBand="1"/>
      </w:tblPr>
      <w:tblGrid>
        <w:gridCol w:w="2780"/>
        <w:gridCol w:w="1800"/>
        <w:gridCol w:w="2160"/>
        <w:gridCol w:w="1530"/>
      </w:tblGrid>
      <w:tr w:rsidR="00B7746D" w:rsidRPr="009F7F46" w14:paraId="58CA5826" w14:textId="77777777" w:rsidTr="00554962">
        <w:trPr>
          <w:trHeight w:val="144"/>
        </w:trPr>
        <w:tc>
          <w:tcPr>
            <w:tcW w:w="8270" w:type="dxa"/>
            <w:gridSpan w:val="4"/>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tcPr>
          <w:p w14:paraId="0C19E747" w14:textId="77777777" w:rsidR="00B7746D" w:rsidRPr="009F7F46" w:rsidRDefault="00B7746D" w:rsidP="00554962">
            <w:pPr>
              <w:spacing w:line="360" w:lineRule="auto"/>
              <w:rPr>
                <w:color w:val="000000" w:themeColor="text1"/>
              </w:rPr>
            </w:pPr>
            <w:r w:rsidRPr="009F7F46">
              <w:rPr>
                <w:color w:val="000000" w:themeColor="text1"/>
              </w:rPr>
              <w:t>Table 3. Full neurological participant data in the first verification set (HCP)</w:t>
            </w:r>
          </w:p>
        </w:tc>
      </w:tr>
      <w:tr w:rsidR="00B7746D" w:rsidRPr="009F7F46" w14:paraId="3DD04B91" w14:textId="77777777" w:rsidTr="00554962">
        <w:trPr>
          <w:trHeight w:val="144"/>
        </w:trPr>
        <w:tc>
          <w:tcPr>
            <w:tcW w:w="278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65A47CF9" w14:textId="77777777" w:rsidR="00B7746D" w:rsidRPr="009F7F46" w:rsidRDefault="00B7746D" w:rsidP="00554962">
            <w:pPr>
              <w:spacing w:line="360" w:lineRule="auto"/>
              <w:rPr>
                <w:color w:val="000000" w:themeColor="text1"/>
              </w:rPr>
            </w:pPr>
            <w:r w:rsidRPr="009F7F46">
              <w:rPr>
                <w:color w:val="000000" w:themeColor="text1"/>
              </w:rPr>
              <w:t>Group</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725B4E1F" w14:textId="77777777" w:rsidR="00B7746D" w:rsidRPr="009F7F46" w:rsidRDefault="00B7746D" w:rsidP="00554962">
            <w:pPr>
              <w:spacing w:line="360" w:lineRule="auto"/>
              <w:rPr>
                <w:color w:val="000000" w:themeColor="text1"/>
              </w:rPr>
            </w:pPr>
            <w:r w:rsidRPr="009F7F46">
              <w:rPr>
                <w:color w:val="000000" w:themeColor="text1"/>
              </w:rPr>
              <w:t>N</w:t>
            </w:r>
          </w:p>
        </w:tc>
        <w:tc>
          <w:tcPr>
            <w:tcW w:w="216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33D0EA28" w14:textId="77777777" w:rsidR="00B7746D" w:rsidRPr="009F7F46" w:rsidRDefault="00B7746D" w:rsidP="00554962">
            <w:pPr>
              <w:spacing w:line="360" w:lineRule="auto"/>
              <w:rPr>
                <w:color w:val="000000" w:themeColor="text1"/>
              </w:rPr>
            </w:pPr>
            <w:r w:rsidRPr="009F7F46">
              <w:rPr>
                <w:color w:val="000000" w:themeColor="text1"/>
              </w:rPr>
              <w:t>Sex (M/F)</w:t>
            </w:r>
          </w:p>
        </w:tc>
        <w:tc>
          <w:tcPr>
            <w:tcW w:w="153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70B3D3C6" w14:textId="77777777" w:rsidR="00B7746D" w:rsidRPr="009F7F46" w:rsidRDefault="00B7746D" w:rsidP="00554962">
            <w:pPr>
              <w:spacing w:line="360" w:lineRule="auto"/>
              <w:rPr>
                <w:color w:val="000000" w:themeColor="text1"/>
              </w:rPr>
            </w:pPr>
            <w:r w:rsidRPr="009F7F46">
              <w:rPr>
                <w:color w:val="000000" w:themeColor="text1"/>
              </w:rPr>
              <w:t>Age</w:t>
            </w:r>
            <w:r w:rsidRPr="009F7F46">
              <w:rPr>
                <w:color w:val="000000" w:themeColor="text1"/>
              </w:rPr>
              <w:sym w:font="Symbol" w:char="F0B1"/>
            </w:r>
            <w:r w:rsidRPr="009F7F46">
              <w:rPr>
                <w:color w:val="000000" w:themeColor="text1"/>
              </w:rPr>
              <w:t>std</w:t>
            </w:r>
          </w:p>
        </w:tc>
      </w:tr>
      <w:tr w:rsidR="00B7746D" w:rsidRPr="009F7F46" w14:paraId="10D8009A" w14:textId="77777777" w:rsidTr="00554962">
        <w:trPr>
          <w:trHeight w:val="31"/>
        </w:trPr>
        <w:tc>
          <w:tcPr>
            <w:tcW w:w="278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AEFBE3B" w14:textId="77777777" w:rsidR="00B7746D" w:rsidRPr="009F7F46" w:rsidRDefault="00B7746D" w:rsidP="00554962">
            <w:pPr>
              <w:spacing w:line="360" w:lineRule="auto"/>
              <w:rPr>
                <w:color w:val="000000" w:themeColor="text1"/>
              </w:rPr>
            </w:pPr>
            <w:r w:rsidRPr="009F7F46">
              <w:rPr>
                <w:color w:val="000000" w:themeColor="text1"/>
              </w:rPr>
              <w:t>SMI Control</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A61E55A" w14:textId="77777777" w:rsidR="00B7746D" w:rsidRPr="009F7F46" w:rsidRDefault="00B7746D" w:rsidP="00554962">
            <w:pPr>
              <w:spacing w:line="360" w:lineRule="auto"/>
              <w:rPr>
                <w:color w:val="000000" w:themeColor="text1"/>
              </w:rPr>
            </w:pPr>
            <w:r w:rsidRPr="009F7F46">
              <w:rPr>
                <w:color w:val="000000" w:themeColor="text1"/>
              </w:rPr>
              <w:t>1,114</w:t>
            </w:r>
          </w:p>
        </w:tc>
        <w:tc>
          <w:tcPr>
            <w:tcW w:w="216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8A89AB6" w14:textId="77777777" w:rsidR="00B7746D" w:rsidRPr="009F7F46" w:rsidRDefault="00B7746D" w:rsidP="00554962">
            <w:pPr>
              <w:spacing w:line="360" w:lineRule="auto"/>
              <w:rPr>
                <w:color w:val="000000" w:themeColor="text1"/>
              </w:rPr>
            </w:pPr>
            <w:r w:rsidRPr="009F7F46">
              <w:rPr>
                <w:color w:val="000000" w:themeColor="text1"/>
              </w:rPr>
              <w:t>507/606</w:t>
            </w:r>
          </w:p>
        </w:tc>
        <w:tc>
          <w:tcPr>
            <w:tcW w:w="153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77444355" w14:textId="77777777" w:rsidR="00B7746D" w:rsidRPr="009F7F46" w:rsidRDefault="00B7746D" w:rsidP="00554962">
            <w:pPr>
              <w:spacing w:line="360" w:lineRule="auto"/>
              <w:rPr>
                <w:color w:val="000000" w:themeColor="text1"/>
              </w:rPr>
            </w:pPr>
            <w:r w:rsidRPr="009F7F46">
              <w:rPr>
                <w:color w:val="000000" w:themeColor="text1"/>
              </w:rPr>
              <w:t>28.8</w:t>
            </w:r>
            <w:r w:rsidRPr="009F7F46">
              <w:rPr>
                <w:color w:val="000000" w:themeColor="text1"/>
              </w:rPr>
              <w:sym w:font="Symbol" w:char="F0B1"/>
            </w:r>
            <w:r w:rsidRPr="009F7F46">
              <w:rPr>
                <w:color w:val="000000" w:themeColor="text1"/>
              </w:rPr>
              <w:t>3.7</w:t>
            </w:r>
          </w:p>
        </w:tc>
      </w:tr>
    </w:tbl>
    <w:p w14:paraId="37C6ADB3" w14:textId="77777777" w:rsidR="0084408A" w:rsidRPr="009F7F46" w:rsidRDefault="0084408A" w:rsidP="00B7746D">
      <w:pPr>
        <w:spacing w:line="480" w:lineRule="auto"/>
        <w:rPr>
          <w:ins w:id="87" w:author="Russo, Alessandro" w:date="2022-10-17T11:42:00Z"/>
          <w:color w:val="000000" w:themeColor="text1"/>
        </w:rPr>
      </w:pPr>
    </w:p>
    <w:p w14:paraId="499BDD00" w14:textId="12468E1D" w:rsidR="00B7746D" w:rsidRPr="009F7F46" w:rsidRDefault="0084408A" w:rsidP="00B7746D">
      <w:pPr>
        <w:spacing w:line="480" w:lineRule="auto"/>
        <w:rPr>
          <w:color w:val="000000" w:themeColor="text1"/>
        </w:rPr>
      </w:pPr>
      <w:moveToRangeStart w:id="88" w:author="Russo, Alessandro" w:date="2022-10-17T11:42:00Z" w:name="move116899355"/>
      <w:commentRangeStart w:id="89"/>
      <w:moveTo w:id="90" w:author="Russo, Alessandro" w:date="2022-10-17T11:42:00Z">
        <w:r w:rsidRPr="009F7F46">
          <w:rPr>
            <w:color w:val="000000" w:themeColor="text1"/>
          </w:rPr>
          <w:t xml:space="preserve">The participants in the HCP study were recruited from the </w:t>
        </w:r>
        <w:r w:rsidRPr="009F7F46">
          <w:rPr>
            <w:rStyle w:val="st"/>
            <w:color w:val="000000" w:themeColor="text1"/>
          </w:rPr>
          <w:t xml:space="preserve">Missouri Family and </w:t>
        </w:r>
        <w:r w:rsidRPr="009F7F46">
          <w:rPr>
            <w:rStyle w:val="a3"/>
            <w:color w:val="000000" w:themeColor="text1"/>
          </w:rPr>
          <w:t xml:space="preserve">Twin Registry, a large population-based study </w:t>
        </w:r>
        <w:r w:rsidRPr="009F7F46">
          <w:rPr>
            <w:color w:val="000000" w:themeColor="text1"/>
          </w:rPr>
        </w:r>
        <w:r w:rsidRPr="009F7F46">
          <w:rPr>
            <w:color w:val="000000" w:themeColor="text1"/>
          </w:rPr>
          <w:instrText xml:space="preserve"/>
        </w:r>
        <w:r w:rsidRPr="009F7F46">
          <w:rPr>
            <w:color w:val="000000" w:themeColor="text1"/>
          </w:rPr>
        </w:r>
        <w:r w:rsidRPr="009F7F46">
          <w:rPr>
            <w:color w:val="000000" w:themeColor="text1"/>
          </w:rPr>
          <w:instrText xml:space="preserve"/>
        </w:r>
      </w:moveTo>
      <w:ins w:id="91" w:author="Russo, Alessandro" w:date="2022-10-17T11:42:00Z">
        <w:r w:rsidRPr="009F7F46">
          <w:rPr>
            <w:color w:val="000000" w:themeColor="text1"/>
          </w:rPr>
        </w:r>
      </w:ins>
      <w:moveTo w:id="92" w:author="Russo, Alessandro" w:date="2022-10-17T11:42:00Z">
        <w:r w:rsidRPr="009F7F46">
          <w:rPr>
            <w:color w:val="000000" w:themeColor="text1"/>
          </w:rPr>
        </w:r>
      </w:moveTo>
      <w:ins w:id="93" w:author="Russo, Alessandro" w:date="2022-10-17T11:42:00Z">
        <w:r w:rsidRPr="009F7F46">
          <w:rPr>
            <w:color w:val="000000" w:themeColor="text1"/>
          </w:rPr>
        </w:r>
      </w:ins>
      <w:moveTo w:id="94" w:author="Russo, Alessandro" w:date="2022-10-17T11:42:00Z">
        <w:r w:rsidRPr="009F7F46">
          <w:rPr>
            <w:color w:val="000000" w:themeColor="text1"/>
          </w:rPr>
        </w:r>
        <w:r w:rsidRPr="009F7F46">
          <w:rPr>
            <w:noProof/>
            <w:color w:val="000000" w:themeColor="text1"/>
            <w:vertAlign w:val="superscript"/>
          </w:rPr>
          <w:t>7</w:t>
        </w:r>
        <w:r w:rsidRPr="009F7F46">
          <w:rPr>
            <w:color w:val="000000" w:themeColor="text1"/>
          </w:rPr>
        </w:r>
        <w:r w:rsidRPr="009F7F46">
          <w:rPr>
            <w:color w:val="000000" w:themeColor="text1"/>
          </w:rPr>
          <w:t xml:space="preserve">. </w:t>
        </w:r>
        <w:commentRangeEnd w:id="89"/>
        <w:r w:rsidRPr="009F7F46">
          <w:rPr>
            <w:rStyle w:val="a4"/>
            <w:sz w:val="24"/>
            <w:szCs w:val="24"/>
          </w:rPr>
          <w:commentReference w:id="89"/>
        </w:r>
      </w:moveTo>
      <w:moveToRangeEnd w:id="88"/>
    </w:p>
    <w:tbl>
      <w:tblPr>
        <w:tblW w:w="8270" w:type="dxa"/>
        <w:tblCellMar>
          <w:left w:w="0" w:type="dxa"/>
          <w:right w:w="0" w:type="dxa"/>
        </w:tblCellMar>
        <w:tblLook w:val="0600" w:firstRow="0" w:lastRow="0" w:firstColumn="0" w:lastColumn="0" w:noHBand="1" w:noVBand="1"/>
      </w:tblPr>
      <w:tblGrid>
        <w:gridCol w:w="2780"/>
        <w:gridCol w:w="1800"/>
        <w:gridCol w:w="2160"/>
        <w:gridCol w:w="1530"/>
      </w:tblGrid>
      <w:tr w:rsidR="00B7746D" w:rsidRPr="009F7F46" w14:paraId="1829FD2F" w14:textId="77777777" w:rsidTr="00554962">
        <w:trPr>
          <w:trHeight w:val="144"/>
        </w:trPr>
        <w:tc>
          <w:tcPr>
            <w:tcW w:w="8270" w:type="dxa"/>
            <w:gridSpan w:val="4"/>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tcPr>
          <w:p w14:paraId="7B7A26A8" w14:textId="77777777" w:rsidR="00B7746D" w:rsidRPr="009F7F46" w:rsidRDefault="00B7746D" w:rsidP="00554962">
            <w:pPr>
              <w:spacing w:line="360" w:lineRule="auto"/>
              <w:rPr>
                <w:color w:val="000000" w:themeColor="text1"/>
              </w:rPr>
            </w:pPr>
            <w:r w:rsidRPr="009F7F46">
              <w:rPr>
                <w:color w:val="000000" w:themeColor="text1"/>
              </w:rPr>
              <w:t>Table 4. Full neurological participant data in the second verification set (ABCD)</w:t>
            </w:r>
          </w:p>
        </w:tc>
      </w:tr>
      <w:tr w:rsidR="00B7746D" w:rsidRPr="009F7F46" w14:paraId="70853E7C" w14:textId="77777777" w:rsidTr="00554962">
        <w:trPr>
          <w:trHeight w:val="144"/>
        </w:trPr>
        <w:tc>
          <w:tcPr>
            <w:tcW w:w="278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1DE2BB2F" w14:textId="77777777" w:rsidR="00B7746D" w:rsidRPr="009F7F46" w:rsidRDefault="00B7746D" w:rsidP="00554962">
            <w:pPr>
              <w:spacing w:line="360" w:lineRule="auto"/>
              <w:rPr>
                <w:color w:val="000000" w:themeColor="text1"/>
              </w:rPr>
            </w:pPr>
            <w:r w:rsidRPr="009F7F46">
              <w:rPr>
                <w:color w:val="000000" w:themeColor="text1"/>
              </w:rPr>
              <w:t>Group</w:t>
            </w:r>
          </w:p>
        </w:tc>
        <w:tc>
          <w:tcPr>
            <w:tcW w:w="180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1E33BC03" w14:textId="77777777" w:rsidR="00B7746D" w:rsidRPr="009F7F46" w:rsidRDefault="00B7746D" w:rsidP="00554962">
            <w:pPr>
              <w:spacing w:line="360" w:lineRule="auto"/>
              <w:rPr>
                <w:color w:val="000000" w:themeColor="text1"/>
              </w:rPr>
            </w:pPr>
            <w:r w:rsidRPr="009F7F46">
              <w:rPr>
                <w:color w:val="000000" w:themeColor="text1"/>
              </w:rPr>
              <w:t>N</w:t>
            </w:r>
          </w:p>
        </w:tc>
        <w:tc>
          <w:tcPr>
            <w:tcW w:w="216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41C092EF" w14:textId="77777777" w:rsidR="00B7746D" w:rsidRPr="009F7F46" w:rsidRDefault="00B7746D" w:rsidP="00554962">
            <w:pPr>
              <w:spacing w:line="360" w:lineRule="auto"/>
              <w:rPr>
                <w:color w:val="000000" w:themeColor="text1"/>
              </w:rPr>
            </w:pPr>
            <w:r w:rsidRPr="009F7F46">
              <w:rPr>
                <w:color w:val="000000" w:themeColor="text1"/>
              </w:rPr>
              <w:t>Sex (M/F)</w:t>
            </w:r>
          </w:p>
        </w:tc>
        <w:tc>
          <w:tcPr>
            <w:tcW w:w="1530" w:type="dxa"/>
            <w:tcBorders>
              <w:top w:val="single" w:sz="8" w:space="0" w:color="FFFFFF"/>
              <w:left w:val="single" w:sz="8" w:space="0" w:color="FFFFFF"/>
              <w:bottom w:val="single" w:sz="8" w:space="0" w:color="000000"/>
              <w:right w:val="single" w:sz="8" w:space="0" w:color="FFFFFF"/>
            </w:tcBorders>
            <w:shd w:val="clear" w:color="auto" w:fill="auto"/>
            <w:tcMar>
              <w:top w:w="15" w:type="dxa"/>
              <w:left w:w="15" w:type="dxa"/>
              <w:bottom w:w="0" w:type="dxa"/>
              <w:right w:w="15" w:type="dxa"/>
            </w:tcMar>
            <w:vAlign w:val="center"/>
            <w:hideMark/>
          </w:tcPr>
          <w:p w14:paraId="13D1BE7B" w14:textId="77777777" w:rsidR="00B7746D" w:rsidRPr="009F7F46" w:rsidRDefault="00B7746D" w:rsidP="00554962">
            <w:pPr>
              <w:spacing w:line="360" w:lineRule="auto"/>
              <w:rPr>
                <w:color w:val="000000" w:themeColor="text1"/>
              </w:rPr>
            </w:pPr>
            <w:r w:rsidRPr="009F7F46">
              <w:rPr>
                <w:color w:val="000000" w:themeColor="text1"/>
              </w:rPr>
              <w:t>Age</w:t>
            </w:r>
            <w:r w:rsidRPr="009F7F46">
              <w:rPr>
                <w:color w:val="000000" w:themeColor="text1"/>
              </w:rPr>
              <w:sym w:font="Symbol" w:char="F0B1"/>
            </w:r>
            <w:r w:rsidRPr="009F7F46">
              <w:rPr>
                <w:color w:val="000000" w:themeColor="text1"/>
              </w:rPr>
              <w:t>std</w:t>
            </w:r>
          </w:p>
        </w:tc>
      </w:tr>
      <w:tr w:rsidR="00B7746D" w:rsidRPr="009F7F46" w14:paraId="4E082128" w14:textId="77777777" w:rsidTr="00554962">
        <w:trPr>
          <w:trHeight w:val="31"/>
        </w:trPr>
        <w:tc>
          <w:tcPr>
            <w:tcW w:w="278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42BB1807" w14:textId="77777777" w:rsidR="00B7746D" w:rsidRPr="009F7F46" w:rsidRDefault="00B7746D" w:rsidP="00554962">
            <w:pPr>
              <w:spacing w:line="360" w:lineRule="auto"/>
              <w:rPr>
                <w:color w:val="000000" w:themeColor="text1"/>
              </w:rPr>
            </w:pPr>
            <w:r w:rsidRPr="009F7F46">
              <w:rPr>
                <w:color w:val="000000" w:themeColor="text1"/>
              </w:rPr>
              <w:t>SMI Control</w:t>
            </w:r>
          </w:p>
        </w:tc>
        <w:tc>
          <w:tcPr>
            <w:tcW w:w="180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1E959D7C" w14:textId="77777777" w:rsidR="00B7746D" w:rsidRPr="009F7F46" w:rsidRDefault="00B7746D" w:rsidP="00554962">
            <w:pPr>
              <w:spacing w:line="360" w:lineRule="auto"/>
              <w:rPr>
                <w:color w:val="000000" w:themeColor="text1"/>
              </w:rPr>
            </w:pPr>
            <w:r w:rsidRPr="009F7F46">
              <w:rPr>
                <w:color w:val="000000" w:themeColor="text1"/>
              </w:rPr>
              <w:t>11,394</w:t>
            </w:r>
          </w:p>
        </w:tc>
        <w:tc>
          <w:tcPr>
            <w:tcW w:w="216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CC768D3" w14:textId="77777777" w:rsidR="00B7746D" w:rsidRPr="009F7F46" w:rsidRDefault="00B7746D" w:rsidP="00554962">
            <w:pPr>
              <w:spacing w:line="360" w:lineRule="auto"/>
              <w:rPr>
                <w:color w:val="000000" w:themeColor="text1"/>
              </w:rPr>
            </w:pPr>
            <w:r w:rsidRPr="009F7F46">
              <w:rPr>
                <w:color w:val="000000" w:themeColor="text1"/>
              </w:rPr>
              <w:t>5,967/5,426</w:t>
            </w:r>
          </w:p>
        </w:tc>
        <w:tc>
          <w:tcPr>
            <w:tcW w:w="1530" w:type="dxa"/>
            <w:tcBorders>
              <w:top w:val="single" w:sz="8" w:space="0" w:color="000000"/>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390D4B22" w14:textId="77777777" w:rsidR="00B7746D" w:rsidRPr="009F7F46" w:rsidRDefault="00B7746D" w:rsidP="00554962">
            <w:pPr>
              <w:spacing w:line="360" w:lineRule="auto"/>
              <w:rPr>
                <w:color w:val="000000" w:themeColor="text1"/>
              </w:rPr>
            </w:pPr>
            <w:r w:rsidRPr="009F7F46">
              <w:rPr>
                <w:color w:val="000000" w:themeColor="text1"/>
              </w:rPr>
              <w:t>9.9</w:t>
            </w:r>
            <w:r w:rsidRPr="009F7F46">
              <w:rPr>
                <w:color w:val="000000" w:themeColor="text1"/>
              </w:rPr>
              <w:sym w:font="Symbol" w:char="F0B1"/>
            </w:r>
            <w:r w:rsidRPr="009F7F46">
              <w:rPr>
                <w:color w:val="000000" w:themeColor="text1"/>
              </w:rPr>
              <w:t>0.6</w:t>
            </w:r>
          </w:p>
        </w:tc>
      </w:tr>
    </w:tbl>
    <w:p w14:paraId="28ECD226" w14:textId="607DCDEC" w:rsidR="00B7746D" w:rsidRPr="009F7F46" w:rsidRDefault="00B7746D" w:rsidP="00B7746D">
      <w:pPr>
        <w:spacing w:line="480" w:lineRule="auto"/>
        <w:rPr>
          <w:ins w:id="95" w:author="Russo, Alessandro" w:date="2022-10-17T11:36:00Z"/>
          <w:color w:val="000000" w:themeColor="text1"/>
        </w:rPr>
      </w:pPr>
    </w:p>
    <w:p w14:paraId="4648D2BE" w14:textId="77777777" w:rsidR="00082E76" w:rsidRDefault="0084408A" w:rsidP="00B7746D">
      <w:pPr>
        <w:spacing w:line="480" w:lineRule="auto"/>
        <w:rPr>
          <w:color w:val="000000" w:themeColor="text1"/>
        </w:rPr>
      </w:pPr>
      <w:commentRangeStart w:id="96"/>
      <w:ins w:id="97" w:author="Russo, Alessandro" w:date="2022-10-17T11:42:00Z">
        <w:r w:rsidRPr="009F7F46">
          <w:rPr>
            <w:color w:val="000000" w:themeColor="text1"/>
          </w:rPr>
          <w:t>The ABCD Study is a study of US children born between 2006 and 2008. A total cohort of </w:t>
        </w:r>
        <w:r w:rsidRPr="009F7F46">
          <w:rPr>
            <w:color w:val="000000" w:themeColor="text1"/>
            <w:bdr w:val="none" w:sz="0" w:space="0" w:color="auto" w:frame="1"/>
          </w:rPr>
          <w:t>n=11,394 (</w:t>
        </w:r>
        <w:r w:rsidRPr="009F7F46">
          <w:rPr>
            <w:color w:val="000000" w:themeColor="text1"/>
          </w:rPr>
          <w:t>5,967/5,426 M/F; average age 9.9</w:t>
        </w:r>
        <w:r w:rsidRPr="009F7F46">
          <w:rPr>
            <w:color w:val="000000" w:themeColor="text1"/>
          </w:rPr>
          <w:sym w:font="Symbol" w:char="F0B1"/>
        </w:r>
        <w:r w:rsidRPr="009F7F46">
          <w:rPr>
            <w:color w:val="000000" w:themeColor="text1"/>
          </w:rPr>
          <w:t>0.6) was recruited from 22 sites (with one site no longer active) and is being followed for at least ten years. Eligible children were recruited from the household populations in defined catchment areas for each of the study sites between September 2016 and October 2018.</w:t>
        </w:r>
      </w:ins>
    </w:p>
    <w:p w14:paraId="5551BEF5" w14:textId="2DC0534F" w:rsidR="002B7BCF" w:rsidRPr="009F7F46" w:rsidRDefault="0084408A" w:rsidP="00B7746D">
      <w:pPr>
        <w:spacing w:line="480" w:lineRule="auto"/>
        <w:rPr>
          <w:color w:val="000000" w:themeColor="text1"/>
        </w:rPr>
      </w:pPr>
      <w:ins w:id="98" w:author="Russo, Alessandro" w:date="2022-10-17T11:42:00Z">
        <w:r w:rsidRPr="009F7F46">
          <w:rPr>
            <w:color w:val="000000" w:themeColor="text1"/>
          </w:rPr>
          <w:t xml:space="preserve"> </w:t>
        </w:r>
        <w:commentRangeEnd w:id="96"/>
        <w:r w:rsidRPr="009F7F46">
          <w:rPr>
            <w:rStyle w:val="a4"/>
            <w:sz w:val="24"/>
            <w:szCs w:val="24"/>
          </w:rPr>
          <w:commentReference w:id="96"/>
        </w:r>
      </w:ins>
    </w:p>
    <w:p w14:paraId="2046D4BF" w14:textId="77777777" w:rsidR="00B7746D" w:rsidRPr="009F7F46" w:rsidRDefault="00B7746D" w:rsidP="00B7746D">
      <w:pPr>
        <w:spacing w:line="480" w:lineRule="auto"/>
        <w:rPr>
          <w:b/>
          <w:i/>
          <w:iCs/>
          <w:color w:val="000000" w:themeColor="text1"/>
        </w:rPr>
      </w:pPr>
      <w:r w:rsidRPr="009F7F46">
        <w:rPr>
          <w:b/>
          <w:i/>
          <w:iCs/>
          <w:color w:val="000000" w:themeColor="text1"/>
        </w:rPr>
        <w:t>2.2</w:t>
      </w:r>
      <w:r w:rsidRPr="009F7F46">
        <w:rPr>
          <w:b/>
          <w:i/>
          <w:iCs/>
          <w:color w:val="000000" w:themeColor="text1"/>
        </w:rPr>
        <w:tab/>
        <w:t>Imaging Protocols and Processing</w:t>
      </w:r>
    </w:p>
    <w:p w14:paraId="585C6E2A" w14:textId="324C6B95" w:rsidR="00B7746D" w:rsidRPr="009F7F46" w:rsidRDefault="00B7746D" w:rsidP="00B7746D">
      <w:pPr>
        <w:spacing w:line="480" w:lineRule="auto"/>
        <w:rPr>
          <w:bCs/>
          <w:color w:val="000000" w:themeColor="text1"/>
        </w:rPr>
      </w:pPr>
      <w:del w:id="99" w:author="AbestSG" w:date="2022-10-26T17:27:00Z">
        <w:r w:rsidRPr="009F7F46" w:rsidDel="00B7547C">
          <w:rPr>
            <w:bCs/>
            <w:color w:val="000000" w:themeColor="text1"/>
          </w:rPr>
          <w:delText>The imaging data</w:delText>
        </w:r>
      </w:del>
      <w:r w:rsidR="00A00867">
        <w:rPr>
          <w:bCs/>
          <w:color w:val="000000" w:themeColor="text1"/>
        </w:rPr>
        <w:t>We</w:t>
      </w:r>
      <w:ins w:id="100" w:author="AbestSG" w:date="2022-10-26T17:26:00Z">
        <w:r w:rsidR="00B7547C" w:rsidRPr="009F7F46">
          <w:rPr>
            <w:bCs/>
            <w:color w:val="000000" w:themeColor="text1"/>
          </w:rPr>
          <w:t xml:space="preserve"> </w:t>
        </w:r>
      </w:ins>
      <w:ins w:id="101" w:author="AbestSG" w:date="2022-10-26T17:27:00Z">
        <w:r w:rsidR="00B7547C" w:rsidRPr="009F7F46">
          <w:rPr>
            <w:bCs/>
            <w:color w:val="000000" w:themeColor="text1"/>
          </w:rPr>
          <w:t xml:space="preserve">selected </w:t>
        </w:r>
      </w:ins>
      <w:ins w:id="102" w:author="AbestSG" w:date="2022-10-26T17:28:00Z">
        <w:r w:rsidR="00B7547C" w:rsidRPr="009F7F46">
          <w:rPr>
            <w:bCs/>
            <w:color w:val="000000" w:themeColor="text1"/>
          </w:rPr>
          <w:t xml:space="preserve">75 </w:t>
        </w:r>
      </w:ins>
      <w:ins w:id="103" w:author="AbestSG" w:date="2022-10-26T18:04:00Z">
        <w:r w:rsidR="001D6DF1">
          <w:rPr>
            <w:bCs/>
            <w:color w:val="000000" w:themeColor="text1"/>
          </w:rPr>
          <w:t xml:space="preserve">phenotype </w:t>
        </w:r>
      </w:ins>
      <w:ins w:id="104" w:author="AbestSG" w:date="2022-10-26T17:27:00Z">
        <w:r w:rsidR="00B7547C" w:rsidRPr="009F7F46">
          <w:rPr>
            <w:bCs/>
            <w:color w:val="000000" w:themeColor="text1"/>
          </w:rPr>
          <w:t xml:space="preserve">traits </w:t>
        </w:r>
        <w:r w:rsidR="00B7547C" w:rsidRPr="009F7F46">
          <w:rPr>
            <w:bCs/>
            <w:color w:val="000000" w:themeColor="text1"/>
          </w:rPr>
          <w:t>including 33 cortical gray matter thicknesses</w:t>
        </w:r>
      </w:ins>
      <w:ins w:id="105" w:author="AbestSG" w:date="2022-10-26T17:28:00Z">
        <w:r w:rsidR="00B7547C" w:rsidRPr="009F7F46">
          <w:rPr>
            <w:bCs/>
            <w:color w:val="000000" w:themeColor="text1"/>
          </w:rPr>
          <w:t xml:space="preserve"> (GMT)</w:t>
        </w:r>
      </w:ins>
      <w:ins w:id="106" w:author="AbestSG" w:date="2022-10-26T17:27:00Z">
        <w:r w:rsidR="00B7547C" w:rsidRPr="009F7F46">
          <w:rPr>
            <w:bCs/>
            <w:color w:val="000000" w:themeColor="text1"/>
          </w:rPr>
          <w:t xml:space="preserve">, 8 gray matter </w:t>
        </w:r>
      </w:ins>
      <w:ins w:id="107" w:author="AbestSG" w:date="2022-10-26T17:28:00Z">
        <w:r w:rsidR="00B7547C" w:rsidRPr="009F7F46">
          <w:rPr>
            <w:bCs/>
            <w:color w:val="000000" w:themeColor="text1"/>
          </w:rPr>
          <w:t xml:space="preserve">subcortical </w:t>
        </w:r>
      </w:ins>
      <w:ins w:id="108" w:author="AbestSG" w:date="2022-10-26T17:27:00Z">
        <w:r w:rsidR="00B7547C" w:rsidRPr="009F7F46">
          <w:rPr>
            <w:bCs/>
            <w:color w:val="000000" w:themeColor="text1"/>
          </w:rPr>
          <w:t>volumes</w:t>
        </w:r>
      </w:ins>
      <w:ins w:id="109" w:author="AbestSG" w:date="2022-10-26T17:28:00Z">
        <w:r w:rsidR="00B7547C" w:rsidRPr="009F7F46">
          <w:rPr>
            <w:bCs/>
            <w:color w:val="000000" w:themeColor="text1"/>
          </w:rPr>
          <w:t xml:space="preserve"> (GMV)</w:t>
        </w:r>
      </w:ins>
      <w:ins w:id="110" w:author="AbestSG" w:date="2022-10-26T17:27:00Z">
        <w:r w:rsidR="00B7547C" w:rsidRPr="009F7F46">
          <w:rPr>
            <w:bCs/>
            <w:color w:val="000000" w:themeColor="text1"/>
          </w:rPr>
          <w:t>, 24 white matter fractional anisotropies (</w:t>
        </w:r>
      </w:ins>
      <w:ins w:id="111" w:author="AbestSG" w:date="2022-10-26T18:06:00Z">
        <w:r w:rsidR="004F4C1A">
          <w:rPr>
            <w:bCs/>
            <w:color w:val="000000" w:themeColor="text1"/>
          </w:rPr>
          <w:t>WM</w:t>
        </w:r>
      </w:ins>
      <w:ins w:id="112" w:author="AbestSG" w:date="2022-10-26T17:27:00Z">
        <w:r w:rsidR="00B7547C" w:rsidRPr="009F7F46">
          <w:rPr>
            <w:bCs/>
            <w:color w:val="000000" w:themeColor="text1"/>
          </w:rPr>
          <w:t>FA)</w:t>
        </w:r>
      </w:ins>
      <w:ins w:id="113" w:author="AbestSG" w:date="2022-10-26T17:28:00Z">
        <w:r w:rsidR="00B7547C" w:rsidRPr="009F7F46">
          <w:rPr>
            <w:bCs/>
            <w:color w:val="000000" w:themeColor="text1"/>
          </w:rPr>
          <w:t xml:space="preserve"> </w:t>
        </w:r>
      </w:ins>
      <w:ins w:id="114" w:author="Gao, Si" w:date="2022-10-26T14:01:00Z">
        <w:del w:id="115" w:author="AbestSG" w:date="2022-10-26T17:26:00Z">
          <w:r w:rsidR="003C6265" w:rsidRPr="009F7F46" w:rsidDel="00B7547C">
            <w:rPr>
              <w:bCs/>
              <w:color w:val="000000" w:themeColor="text1"/>
            </w:rPr>
            <w:delText xml:space="preserve"> selected </w:delText>
          </w:r>
        </w:del>
        <w:del w:id="116" w:author="AbestSG" w:date="2022-10-26T17:28:00Z">
          <w:r w:rsidR="003C6265" w:rsidRPr="009F7F46" w:rsidDel="00715BBD">
            <w:rPr>
              <w:bCs/>
              <w:color w:val="000000" w:themeColor="text1"/>
            </w:rPr>
            <w:delText xml:space="preserve">traits </w:delText>
          </w:r>
        </w:del>
        <w:del w:id="117" w:author="AbestSG" w:date="2022-10-26T17:26:00Z">
          <w:r w:rsidR="003C6265" w:rsidRPr="009F7F46" w:rsidDel="00B7547C">
            <w:rPr>
              <w:bCs/>
              <w:color w:val="000000" w:themeColor="text1"/>
            </w:rPr>
            <w:delText>including 33 cortical gray matter thickness</w:delText>
          </w:r>
        </w:del>
      </w:ins>
      <w:ins w:id="118" w:author="Gao, Si" w:date="2022-10-26T14:03:00Z">
        <w:del w:id="119" w:author="AbestSG" w:date="2022-10-26T17:26:00Z">
          <w:r w:rsidR="003C6265" w:rsidRPr="009F7F46" w:rsidDel="00B7547C">
            <w:rPr>
              <w:bCs/>
              <w:color w:val="000000" w:themeColor="text1"/>
            </w:rPr>
            <w:delText>es</w:delText>
          </w:r>
        </w:del>
      </w:ins>
      <w:ins w:id="120" w:author="Gao, Si" w:date="2022-10-26T14:01:00Z">
        <w:del w:id="121" w:author="AbestSG" w:date="2022-10-26T17:26:00Z">
          <w:r w:rsidR="003C6265" w:rsidRPr="009F7F46" w:rsidDel="00B7547C">
            <w:rPr>
              <w:bCs/>
              <w:color w:val="000000" w:themeColor="text1"/>
            </w:rPr>
            <w:delText xml:space="preserve">, 8 subcortical gray matter volumes, 24 white matter fractional </w:delText>
          </w:r>
        </w:del>
      </w:ins>
      <w:ins w:id="122" w:author="Gao, Si" w:date="2022-10-26T14:04:00Z">
        <w:del w:id="123" w:author="AbestSG" w:date="2022-10-26T17:26:00Z">
          <w:r w:rsidR="003C6265" w:rsidRPr="009F7F46" w:rsidDel="00B7547C">
            <w:rPr>
              <w:bCs/>
              <w:color w:val="000000" w:themeColor="text1"/>
            </w:rPr>
            <w:delText>anisotropies</w:delText>
          </w:r>
        </w:del>
      </w:ins>
      <w:ins w:id="124" w:author="Gao, Si" w:date="2022-10-26T14:01:00Z">
        <w:del w:id="125" w:author="AbestSG" w:date="2022-10-26T17:26:00Z">
          <w:r w:rsidR="003C6265" w:rsidRPr="009F7F46" w:rsidDel="00B7547C">
            <w:rPr>
              <w:bCs/>
              <w:color w:val="000000" w:themeColor="text1"/>
            </w:rPr>
            <w:delText xml:space="preserve"> (FA</w:delText>
          </w:r>
        </w:del>
      </w:ins>
      <w:ins w:id="126" w:author="Gao, Si" w:date="2022-10-26T14:04:00Z">
        <w:del w:id="127" w:author="AbestSG" w:date="2022-10-26T17:26:00Z">
          <w:r w:rsidR="003C6265" w:rsidRPr="009F7F46" w:rsidDel="00B7547C">
            <w:rPr>
              <w:bCs/>
              <w:color w:val="000000" w:themeColor="text1"/>
            </w:rPr>
            <w:delText>s</w:delText>
          </w:r>
        </w:del>
      </w:ins>
      <w:ins w:id="128" w:author="Gao, Si" w:date="2022-10-26T14:01:00Z">
        <w:del w:id="129" w:author="AbestSG" w:date="2022-10-26T17:26:00Z">
          <w:r w:rsidR="003C6265" w:rsidRPr="009F7F46" w:rsidDel="00B7547C">
            <w:rPr>
              <w:bCs/>
              <w:color w:val="000000" w:themeColor="text1"/>
            </w:rPr>
            <w:delText>)</w:delText>
          </w:r>
        </w:del>
        <w:del w:id="130" w:author="AbestSG" w:date="2022-10-26T17:28:00Z">
          <w:r w:rsidR="003C6265" w:rsidRPr="009F7F46" w:rsidDel="00715BBD">
            <w:rPr>
              <w:bCs/>
              <w:color w:val="000000" w:themeColor="text1"/>
            </w:rPr>
            <w:delText xml:space="preserve"> </w:delText>
          </w:r>
        </w:del>
        <w:r w:rsidR="003C6265" w:rsidRPr="009F7F46">
          <w:rPr>
            <w:bCs/>
            <w:color w:val="000000" w:themeColor="text1"/>
          </w:rPr>
          <w:t>from three neuroimaging domains</w:t>
        </w:r>
      </w:ins>
      <w:ins w:id="131" w:author="AbestSG" w:date="2022-10-26T17:26:00Z">
        <w:r w:rsidR="00B7547C" w:rsidRPr="009F7F46">
          <w:rPr>
            <w:bCs/>
            <w:color w:val="000000" w:themeColor="text1"/>
          </w:rPr>
          <w:t xml:space="preserve"> </w:t>
        </w:r>
      </w:ins>
      <w:ins w:id="132" w:author="AbestSG" w:date="2022-10-26T18:04:00Z">
        <w:r w:rsidR="001D6DF1">
          <w:rPr>
            <w:bCs/>
            <w:color w:val="000000" w:themeColor="text1"/>
          </w:rPr>
          <w:t xml:space="preserve">and </w:t>
        </w:r>
      </w:ins>
      <w:r w:rsidR="00F62099">
        <w:rPr>
          <w:bCs/>
          <w:color w:val="000000" w:themeColor="text1"/>
        </w:rPr>
        <w:lastRenderedPageBreak/>
        <w:t xml:space="preserve">extracted </w:t>
      </w:r>
      <w:r w:rsidR="00A00867">
        <w:rPr>
          <w:bCs/>
          <w:color w:val="000000" w:themeColor="text1"/>
        </w:rPr>
        <w:t xml:space="preserve">from </w:t>
      </w:r>
      <w:ins w:id="133" w:author="Gao, Si" w:date="2022-10-26T14:02:00Z">
        <w:r w:rsidR="00A00867" w:rsidRPr="009F7F46">
          <w:rPr>
            <w:bCs/>
            <w:color w:val="000000" w:themeColor="text1"/>
          </w:rPr>
          <w:t>ACP, HCP, UKBB and ABCD</w:t>
        </w:r>
      </w:ins>
      <w:r w:rsidR="00F62099">
        <w:rPr>
          <w:bCs/>
          <w:color w:val="000000" w:themeColor="text1"/>
        </w:rPr>
        <w:t xml:space="preserve"> imaging data</w:t>
      </w:r>
      <w:ins w:id="134" w:author="Gao, Si" w:date="2022-10-26T14:01:00Z">
        <w:r w:rsidR="003C6265" w:rsidRPr="009F7F46">
          <w:rPr>
            <w:bCs/>
            <w:color w:val="000000" w:themeColor="text1"/>
          </w:rPr>
          <w:t>.</w:t>
        </w:r>
      </w:ins>
      <w:del w:id="135" w:author="Gao, Si" w:date="2022-10-26T14:01:00Z">
        <w:r w:rsidRPr="009F7F46" w:rsidDel="003C6265">
          <w:rPr>
            <w:bCs/>
            <w:color w:val="000000" w:themeColor="text1"/>
          </w:rPr>
          <w:delText xml:space="preserve">that provided N=3x measurements of regional cortical thickness, N=x measurements of subcortical gray matter volumes, and N=2x measurements of the regional fractional anisotropy. </w:delText>
        </w:r>
      </w:del>
    </w:p>
    <w:p w14:paraId="6CFB25BC" w14:textId="77777777" w:rsidR="00B7746D" w:rsidRPr="009F7F46" w:rsidRDefault="00B7746D" w:rsidP="00B7746D">
      <w:pPr>
        <w:spacing w:line="480" w:lineRule="auto"/>
        <w:rPr>
          <w:bCs/>
          <w:i/>
          <w:iCs/>
          <w:color w:val="000000" w:themeColor="text1"/>
        </w:rPr>
      </w:pPr>
    </w:p>
    <w:p w14:paraId="79E38D63" w14:textId="77777777" w:rsidR="00B7746D" w:rsidRPr="009F7F46" w:rsidRDefault="00B7746D" w:rsidP="00B7746D">
      <w:pPr>
        <w:spacing w:line="480" w:lineRule="auto"/>
        <w:rPr>
          <w:bCs/>
          <w:i/>
          <w:iCs/>
          <w:color w:val="000000" w:themeColor="text1"/>
        </w:rPr>
      </w:pPr>
      <w:r w:rsidRPr="009F7F46">
        <w:rPr>
          <w:b/>
          <w:i/>
          <w:iCs/>
          <w:color w:val="000000" w:themeColor="text1"/>
        </w:rPr>
        <w:t>2.2.1</w:t>
      </w:r>
      <w:r w:rsidRPr="009F7F46">
        <w:rPr>
          <w:b/>
          <w:i/>
          <w:iCs/>
          <w:color w:val="000000" w:themeColor="text1"/>
        </w:rPr>
        <w:tab/>
        <w:t xml:space="preserve">UK </w:t>
      </w:r>
      <w:proofErr w:type="spellStart"/>
      <w:r w:rsidRPr="009F7F46">
        <w:rPr>
          <w:b/>
          <w:i/>
          <w:iCs/>
          <w:color w:val="000000" w:themeColor="text1"/>
        </w:rPr>
        <w:t>BioBank</w:t>
      </w:r>
      <w:proofErr w:type="spellEnd"/>
      <w:r w:rsidRPr="009F7F46">
        <w:rPr>
          <w:b/>
          <w:i/>
          <w:iCs/>
          <w:color w:val="000000" w:themeColor="text1"/>
        </w:rPr>
        <w:t xml:space="preserve"> (UKBB)</w:t>
      </w:r>
    </w:p>
    <w:p w14:paraId="29B404FB" w14:textId="659A03A5" w:rsidR="00B7746D" w:rsidRPr="009F7F46" w:rsidDel="00781A74" w:rsidRDefault="00B7746D" w:rsidP="00781A74">
      <w:pPr>
        <w:spacing w:line="480" w:lineRule="auto"/>
        <w:rPr>
          <w:del w:id="136" w:author="Gao, Si" w:date="2022-10-26T14:36:00Z"/>
          <w:color w:val="000000" w:themeColor="text1"/>
        </w:rPr>
      </w:pPr>
      <w:r w:rsidRPr="009F7F46">
        <w:rPr>
          <w:iCs/>
          <w:color w:val="000000" w:themeColor="text1"/>
        </w:rPr>
        <w:t xml:space="preserve">The </w:t>
      </w:r>
      <w:del w:id="137" w:author="Yizhou Ma" w:date="2022-10-11T17:15:00Z">
        <w:r w:rsidRPr="009F7F46" w:rsidDel="00327852">
          <w:rPr>
            <w:iCs/>
            <w:color w:val="000000" w:themeColor="text1"/>
          </w:rPr>
          <w:delText xml:space="preserve">imaging data </w:delText>
        </w:r>
      </w:del>
      <w:r w:rsidRPr="009F7F46">
        <w:rPr>
          <w:iCs/>
          <w:color w:val="000000" w:themeColor="text1"/>
        </w:rPr>
        <w:t xml:space="preserve">UKBB </w:t>
      </w:r>
      <w:ins w:id="138" w:author="Yizhou Ma" w:date="2022-10-11T17:15:00Z">
        <w:r w:rsidR="00327852" w:rsidRPr="009F7F46">
          <w:rPr>
            <w:iCs/>
            <w:color w:val="000000" w:themeColor="text1"/>
          </w:rPr>
          <w:t xml:space="preserve">imaging data </w:t>
        </w:r>
      </w:ins>
      <w:del w:id="139" w:author="Yizhou Ma" w:date="2022-10-11T17:15:00Z">
        <w:r w:rsidRPr="009F7F46" w:rsidDel="00327852">
          <w:rPr>
            <w:iCs/>
            <w:color w:val="000000" w:themeColor="text1"/>
          </w:rPr>
          <w:delText xml:space="preserve">sample </w:delText>
        </w:r>
      </w:del>
      <w:r w:rsidRPr="009F7F46">
        <w:rPr>
          <w:iCs/>
          <w:color w:val="000000" w:themeColor="text1"/>
        </w:rPr>
        <w:t xml:space="preserve">were collected using a Siemens </w:t>
      </w:r>
      <w:proofErr w:type="spellStart"/>
      <w:r w:rsidRPr="009F7F46">
        <w:rPr>
          <w:iCs/>
          <w:color w:val="000000" w:themeColor="text1"/>
        </w:rPr>
        <w:t>Skyra</w:t>
      </w:r>
      <w:proofErr w:type="spellEnd"/>
      <w:r w:rsidRPr="009F7F46">
        <w:rPr>
          <w:iCs/>
          <w:color w:val="000000" w:themeColor="text1"/>
        </w:rPr>
        <w:t xml:space="preserve"> 3T scanner and a standard 32-channel </w:t>
      </w:r>
      <w:ins w:id="140" w:author="Gao, Si" w:date="2022-10-26T14:05:00Z">
        <w:r w:rsidR="00BC7EEC" w:rsidRPr="009F7F46">
          <w:rPr>
            <w:iCs/>
            <w:color w:val="000000" w:themeColor="text1"/>
          </w:rPr>
          <w:t xml:space="preserve">RF </w:t>
        </w:r>
      </w:ins>
      <w:r w:rsidRPr="009F7F46">
        <w:rPr>
          <w:iCs/>
          <w:color w:val="000000" w:themeColor="text1"/>
        </w:rPr>
        <w:t xml:space="preserve">head coil. </w:t>
      </w:r>
      <w:ins w:id="141" w:author="Gao, Si" w:date="2022-10-26T15:56:00Z">
        <w:r w:rsidR="00977EE2" w:rsidRPr="009F7F46">
          <w:rPr>
            <w:iCs/>
            <w:color w:val="000000" w:themeColor="text1"/>
          </w:rPr>
          <w:t xml:space="preserve">The </w:t>
        </w:r>
      </w:ins>
      <w:del w:id="142" w:author="Gao, Si" w:date="2022-10-26T14:12:00Z">
        <w:r w:rsidRPr="009F7F46" w:rsidDel="001C5274">
          <w:rPr>
            <w:iCs/>
            <w:color w:val="000000" w:themeColor="text1"/>
          </w:rPr>
          <w:delText>It included</w:delText>
        </w:r>
      </w:del>
      <w:del w:id="143" w:author="Gao, Si" w:date="2022-10-26T15:19:00Z">
        <w:r w:rsidRPr="009F7F46" w:rsidDel="00B23B3C">
          <w:rPr>
            <w:iCs/>
            <w:color w:val="000000" w:themeColor="text1"/>
          </w:rPr>
          <w:delText xml:space="preserve"> </w:delText>
        </w:r>
      </w:del>
      <w:r w:rsidRPr="009F7F46">
        <w:rPr>
          <w:iCs/>
          <w:color w:val="000000" w:themeColor="text1"/>
        </w:rPr>
        <w:t>T</w:t>
      </w:r>
      <w:r w:rsidRPr="009F7F46">
        <w:rPr>
          <w:iCs/>
          <w:color w:val="000000" w:themeColor="text1"/>
          <w:rPrChange w:id="144" w:author="Gao, Si" w:date="2022-10-26T14:05:00Z">
            <w:rPr>
              <w:iCs/>
              <w:color w:val="000000" w:themeColor="text1"/>
              <w:sz w:val="22"/>
              <w:szCs w:val="22"/>
              <w:vertAlign w:val="subscript"/>
            </w:rPr>
          </w:rPrChange>
        </w:rPr>
        <w:t>1</w:t>
      </w:r>
      <w:r w:rsidRPr="009F7F46">
        <w:rPr>
          <w:iCs/>
          <w:color w:val="000000" w:themeColor="text1"/>
        </w:rPr>
        <w:t>-weighted</w:t>
      </w:r>
      <w:ins w:id="145" w:author="Gao, Si" w:date="2022-10-26T15:02:00Z">
        <w:r w:rsidR="0093478F" w:rsidRPr="009F7F46">
          <w:rPr>
            <w:iCs/>
            <w:color w:val="000000" w:themeColor="text1"/>
          </w:rPr>
          <w:t xml:space="preserve"> (</w:t>
        </w:r>
      </w:ins>
      <w:ins w:id="146" w:author="Gao, Si" w:date="2022-10-26T15:03:00Z">
        <w:r w:rsidR="0093478F" w:rsidRPr="009F7F46">
          <w:rPr>
            <w:iCs/>
            <w:color w:val="000000" w:themeColor="text1"/>
          </w:rPr>
          <w:t>T1w</w:t>
        </w:r>
      </w:ins>
      <w:ins w:id="147" w:author="Gao, Si" w:date="2022-10-26T15:02:00Z">
        <w:r w:rsidR="0093478F" w:rsidRPr="009F7F46">
          <w:rPr>
            <w:iCs/>
            <w:color w:val="000000" w:themeColor="text1"/>
          </w:rPr>
          <w:t>)</w:t>
        </w:r>
      </w:ins>
      <w:r w:rsidRPr="009F7F46">
        <w:rPr>
          <w:iCs/>
          <w:color w:val="000000" w:themeColor="text1"/>
        </w:rPr>
        <w:t xml:space="preserve"> </w:t>
      </w:r>
      <w:ins w:id="148" w:author="Gao, Si" w:date="2022-10-26T14:12:00Z">
        <w:r w:rsidR="001C5274" w:rsidRPr="009F7F46">
          <w:rPr>
            <w:iCs/>
            <w:color w:val="000000" w:themeColor="text1"/>
          </w:rPr>
          <w:t>ima</w:t>
        </w:r>
      </w:ins>
      <w:ins w:id="149" w:author="Gao, Si" w:date="2022-10-26T14:13:00Z">
        <w:r w:rsidR="001C5274" w:rsidRPr="009F7F46">
          <w:rPr>
            <w:iCs/>
            <w:color w:val="000000" w:themeColor="text1"/>
          </w:rPr>
          <w:t>g</w:t>
        </w:r>
      </w:ins>
      <w:ins w:id="150" w:author="Gao, Si" w:date="2022-10-26T15:20:00Z">
        <w:r w:rsidR="00B23B3C" w:rsidRPr="009F7F46">
          <w:rPr>
            <w:iCs/>
            <w:color w:val="000000" w:themeColor="text1"/>
          </w:rPr>
          <w:t>ing data</w:t>
        </w:r>
      </w:ins>
      <w:ins w:id="151" w:author="Gao, Si" w:date="2022-10-26T14:13:00Z">
        <w:r w:rsidR="001C5274" w:rsidRPr="009F7F46">
          <w:rPr>
            <w:iCs/>
            <w:color w:val="000000" w:themeColor="text1"/>
          </w:rPr>
          <w:t xml:space="preserve"> </w:t>
        </w:r>
      </w:ins>
      <w:ins w:id="152" w:author="Gao, Si" w:date="2022-10-26T14:14:00Z">
        <w:r w:rsidR="001C5274" w:rsidRPr="009F7F46">
          <w:rPr>
            <w:iCs/>
            <w:color w:val="000000" w:themeColor="text1"/>
          </w:rPr>
          <w:t>w</w:t>
        </w:r>
      </w:ins>
      <w:ins w:id="153" w:author="Gao, Si" w:date="2022-10-26T14:21:00Z">
        <w:r w:rsidR="00F07C61" w:rsidRPr="009F7F46">
          <w:rPr>
            <w:iCs/>
            <w:color w:val="000000" w:themeColor="text1"/>
          </w:rPr>
          <w:t>ere</w:t>
        </w:r>
      </w:ins>
      <w:ins w:id="154" w:author="Gao, Si" w:date="2022-10-26T14:13:00Z">
        <w:r w:rsidR="001C5274" w:rsidRPr="009F7F46">
          <w:rPr>
            <w:iCs/>
            <w:color w:val="000000" w:themeColor="text1"/>
          </w:rPr>
          <w:t xml:space="preserve"> </w:t>
        </w:r>
      </w:ins>
      <w:ins w:id="155" w:author="Gao, Si" w:date="2022-10-26T14:17:00Z">
        <w:r w:rsidR="00115571" w:rsidRPr="009F7F46">
          <w:rPr>
            <w:iCs/>
            <w:color w:val="000000" w:themeColor="text1"/>
          </w:rPr>
          <w:t>acquired</w:t>
        </w:r>
        <w:r w:rsidR="00115571" w:rsidRPr="009F7F46" w:rsidDel="001C5274">
          <w:rPr>
            <w:iCs/>
            <w:color w:val="000000" w:themeColor="text1"/>
          </w:rPr>
          <w:t xml:space="preserve"> </w:t>
        </w:r>
      </w:ins>
      <w:del w:id="156" w:author="Gao, Si" w:date="2022-10-26T14:14:00Z">
        <w:r w:rsidRPr="009F7F46" w:rsidDel="001C5274">
          <w:rPr>
            <w:iCs/>
            <w:color w:val="000000" w:themeColor="text1"/>
          </w:rPr>
          <w:delText>3D MP-RAGE scans (</w:delText>
        </w:r>
      </w:del>
      <w:ins w:id="157" w:author="Gao, Si" w:date="2022-10-26T15:03:00Z">
        <w:r w:rsidR="0093478F" w:rsidRPr="009F7F46">
          <w:rPr>
            <w:iCs/>
            <w:color w:val="000000" w:themeColor="text1"/>
          </w:rPr>
          <w:t>with</w:t>
        </w:r>
      </w:ins>
      <w:ins w:id="158" w:author="Gao, Si" w:date="2022-10-26T14:14:00Z">
        <w:r w:rsidR="001C5274" w:rsidRPr="009F7F46">
          <w:rPr>
            <w:iCs/>
            <w:color w:val="000000" w:themeColor="text1"/>
          </w:rPr>
          <w:t xml:space="preserve"> the </w:t>
        </w:r>
      </w:ins>
      <w:ins w:id="159" w:author="Gao, Si" w:date="2022-10-26T14:15:00Z">
        <w:r w:rsidR="001C5274" w:rsidRPr="009F7F46">
          <w:rPr>
            <w:iCs/>
            <w:color w:val="000000" w:themeColor="text1"/>
          </w:rPr>
          <w:t>following settings (</w:t>
        </w:r>
      </w:ins>
      <w:r w:rsidRPr="009F7F46">
        <w:rPr>
          <w:iCs/>
          <w:color w:val="000000" w:themeColor="text1"/>
        </w:rPr>
        <w:t xml:space="preserve">resolution=1x1x1 mm, </w:t>
      </w:r>
      <w:ins w:id="160" w:author="Gao, Si" w:date="2022-10-26T14:19:00Z">
        <w:r w:rsidR="00115571" w:rsidRPr="009F7F46">
          <w:rPr>
            <w:iCs/>
            <w:color w:val="000000" w:themeColor="text1"/>
          </w:rPr>
          <w:t>FOV</w:t>
        </w:r>
      </w:ins>
      <w:del w:id="161" w:author="Gao, Si" w:date="2022-10-26T14:15:00Z">
        <w:r w:rsidRPr="009F7F46" w:rsidDel="00115571">
          <w:rPr>
            <w:iCs/>
            <w:color w:val="000000" w:themeColor="text1"/>
          </w:rPr>
          <w:delText>FOV</w:delText>
        </w:r>
      </w:del>
      <w:r w:rsidRPr="009F7F46">
        <w:rPr>
          <w:iCs/>
          <w:color w:val="000000" w:themeColor="text1"/>
        </w:rPr>
        <w:t>=208x256x256</w:t>
      </w:r>
      <w:ins w:id="162" w:author="Gao, Si" w:date="2022-10-26T15:07:00Z">
        <w:r w:rsidR="003B4E4B" w:rsidRPr="009F7F46">
          <w:rPr>
            <w:iCs/>
            <w:color w:val="000000" w:themeColor="text1"/>
          </w:rPr>
          <w:t xml:space="preserve"> mm</w:t>
        </w:r>
      </w:ins>
      <w:r w:rsidRPr="009F7F46">
        <w:rPr>
          <w:iCs/>
          <w:color w:val="000000" w:themeColor="text1"/>
        </w:rPr>
        <w:t xml:space="preserve">, duration=5 minutes, </w:t>
      </w:r>
      <w:ins w:id="163" w:author="Gao, Si" w:date="2022-10-26T14:16:00Z">
        <w:r w:rsidR="00115571" w:rsidRPr="009F7F46">
          <w:rPr>
            <w:iCs/>
            <w:color w:val="000000" w:themeColor="text1"/>
          </w:rPr>
          <w:t xml:space="preserve">3D MPRAGE, </w:t>
        </w:r>
      </w:ins>
      <w:r w:rsidRPr="009F7F46">
        <w:rPr>
          <w:iCs/>
          <w:color w:val="000000" w:themeColor="text1"/>
        </w:rPr>
        <w:t xml:space="preserve">sagittal, in-plane acceleration </w:t>
      </w:r>
      <w:proofErr w:type="spellStart"/>
      <w:r w:rsidRPr="009F7F46">
        <w:rPr>
          <w:iCs/>
          <w:color w:val="000000" w:themeColor="text1"/>
        </w:rPr>
        <w:t>iPAT</w:t>
      </w:r>
      <w:proofErr w:type="spellEnd"/>
      <w:r w:rsidRPr="009F7F46">
        <w:rPr>
          <w:iCs/>
          <w:color w:val="000000" w:themeColor="text1"/>
        </w:rPr>
        <w:t xml:space="preserve">=2, </w:t>
      </w:r>
      <w:proofErr w:type="spellStart"/>
      <w:r w:rsidRPr="009F7F46">
        <w:rPr>
          <w:iCs/>
          <w:color w:val="000000" w:themeColor="text1"/>
        </w:rPr>
        <w:t>prescan</w:t>
      </w:r>
      <w:proofErr w:type="spellEnd"/>
      <w:r w:rsidRPr="009F7F46">
        <w:rPr>
          <w:iCs/>
          <w:color w:val="000000" w:themeColor="text1"/>
        </w:rPr>
        <w:t xml:space="preserve">-normalize). </w:t>
      </w:r>
      <w:ins w:id="164" w:author="Gao, Si" w:date="2022-10-26T15:55:00Z">
        <w:r w:rsidR="00977EE2" w:rsidRPr="009F7F46">
          <w:rPr>
            <w:iCs/>
            <w:color w:val="000000" w:themeColor="text1"/>
          </w:rPr>
          <w:t xml:space="preserve">The </w:t>
        </w:r>
      </w:ins>
      <w:del w:id="165" w:author="Gao, Si" w:date="2022-10-26T15:55:00Z">
        <w:r w:rsidRPr="009F7F46" w:rsidDel="00977EE2">
          <w:rPr>
            <w:iCs/>
            <w:color w:val="000000" w:themeColor="text1"/>
          </w:rPr>
          <w:delText xml:space="preserve">Diffusion </w:delText>
        </w:r>
      </w:del>
      <w:ins w:id="166" w:author="Gao, Si" w:date="2022-10-26T15:55:00Z">
        <w:r w:rsidR="00977EE2" w:rsidRPr="009F7F46">
          <w:rPr>
            <w:iCs/>
            <w:color w:val="000000" w:themeColor="text1"/>
          </w:rPr>
          <w:t xml:space="preserve">diffusion </w:t>
        </w:r>
      </w:ins>
      <w:r w:rsidRPr="009F7F46">
        <w:rPr>
          <w:iCs/>
          <w:color w:val="000000" w:themeColor="text1"/>
        </w:rPr>
        <w:t xml:space="preserve">data were collected with a resolution of 2x2x2 mm and two diffusion shells of </w:t>
      </w:r>
      <w:r w:rsidRPr="009F7F46">
        <w:rPr>
          <w:i/>
          <w:iCs/>
          <w:color w:val="000000" w:themeColor="text1"/>
        </w:rPr>
        <w:t>b</w:t>
      </w:r>
      <w:r w:rsidRPr="009F7F46">
        <w:rPr>
          <w:iCs/>
          <w:color w:val="000000" w:themeColor="text1"/>
        </w:rPr>
        <w:t>=1000 and 2000 s/mm</w:t>
      </w:r>
      <w:r w:rsidRPr="009F7F46">
        <w:rPr>
          <w:color w:val="000000" w:themeColor="text1"/>
          <w:vertAlign w:val="superscript"/>
        </w:rPr>
        <w:t>2</w:t>
      </w:r>
      <w:r w:rsidRPr="009F7F46">
        <w:rPr>
          <w:iCs/>
          <w:color w:val="000000" w:themeColor="text1"/>
          <w:vertAlign w:val="superscript"/>
        </w:rPr>
        <w:t xml:space="preserve"> </w:t>
      </w:r>
      <w:r w:rsidRPr="009F7F46">
        <w:rPr>
          <w:iCs/>
          <w:color w:val="000000" w:themeColor="text1"/>
        </w:rPr>
        <w:t xml:space="preserve">with 50 diffusion directions per shell and 5 </w:t>
      </w:r>
      <w:r w:rsidRPr="009F7F46">
        <w:rPr>
          <w:i/>
          <w:iCs/>
          <w:color w:val="000000" w:themeColor="text1"/>
        </w:rPr>
        <w:t>b</w:t>
      </w:r>
      <w:r w:rsidRPr="009F7F46">
        <w:rPr>
          <w:iCs/>
          <w:color w:val="000000" w:themeColor="text1"/>
        </w:rPr>
        <w:t xml:space="preserve">=0 images (FOV=104x104x72, duration=7 minutes). </w:t>
      </w:r>
      <w:ins w:id="167" w:author="Gao, Si" w:date="2022-10-26T14:31:00Z">
        <w:r w:rsidR="00781A74" w:rsidRPr="009F7F46">
          <w:rPr>
            <w:iCs/>
            <w:color w:val="000000" w:themeColor="text1"/>
          </w:rPr>
          <w:t xml:space="preserve">The </w:t>
        </w:r>
      </w:ins>
      <w:ins w:id="168" w:author="Gao, Si" w:date="2022-10-26T14:32:00Z">
        <w:r w:rsidR="00781A74" w:rsidRPr="009F7F46">
          <w:rPr>
            <w:iCs/>
            <w:color w:val="000000" w:themeColor="text1"/>
          </w:rPr>
          <w:t>neuroimaging traits</w:t>
        </w:r>
      </w:ins>
      <w:ins w:id="169" w:author="Gao, Si" w:date="2022-10-26T14:31:00Z">
        <w:r w:rsidR="00781A74" w:rsidRPr="009F7F46">
          <w:rPr>
            <w:iCs/>
            <w:color w:val="000000" w:themeColor="text1"/>
          </w:rPr>
          <w:t xml:space="preserve"> were extracted using the UKBB processing pipeline. </w:t>
        </w:r>
      </w:ins>
      <w:ins w:id="170" w:author="Gao, Si" w:date="2022-10-26T14:24:00Z">
        <w:r w:rsidR="00F07C61" w:rsidRPr="009F7F46">
          <w:rPr>
            <w:iCs/>
            <w:color w:val="000000" w:themeColor="text1"/>
          </w:rPr>
          <w:t xml:space="preserve">More information </w:t>
        </w:r>
      </w:ins>
      <w:ins w:id="171" w:author="Gao, Si" w:date="2022-10-26T14:33:00Z">
        <w:r w:rsidR="00781A74" w:rsidRPr="009F7F46">
          <w:rPr>
            <w:iCs/>
            <w:color w:val="000000" w:themeColor="text1"/>
          </w:rPr>
          <w:t xml:space="preserve">on </w:t>
        </w:r>
      </w:ins>
      <w:ins w:id="172" w:author="Gao, Si" w:date="2022-10-26T14:24:00Z">
        <w:r w:rsidR="00F07C61" w:rsidRPr="009F7F46">
          <w:rPr>
            <w:iCs/>
            <w:color w:val="000000" w:themeColor="text1"/>
          </w:rPr>
          <w:t>image acquisition</w:t>
        </w:r>
      </w:ins>
      <w:ins w:id="173" w:author="Gao, Si" w:date="2022-10-26T14:30:00Z">
        <w:r w:rsidR="00617223" w:rsidRPr="009F7F46">
          <w:rPr>
            <w:iCs/>
            <w:color w:val="000000" w:themeColor="text1"/>
          </w:rPr>
          <w:t>,</w:t>
        </w:r>
      </w:ins>
      <w:ins w:id="174" w:author="Gao, Si" w:date="2022-10-26T14:24:00Z">
        <w:r w:rsidR="00F07C61" w:rsidRPr="009F7F46">
          <w:rPr>
            <w:iCs/>
            <w:color w:val="000000" w:themeColor="text1"/>
          </w:rPr>
          <w:t xml:space="preserve"> processing </w:t>
        </w:r>
      </w:ins>
      <w:ins w:id="175" w:author="Gao, Si" w:date="2022-10-26T14:26:00Z">
        <w:r w:rsidR="00617223" w:rsidRPr="009F7F46">
          <w:rPr>
            <w:iCs/>
            <w:color w:val="000000" w:themeColor="text1"/>
          </w:rPr>
          <w:t xml:space="preserve">and quality control </w:t>
        </w:r>
      </w:ins>
      <w:ins w:id="176" w:author="Gao, Si" w:date="2022-10-26T14:27:00Z">
        <w:r w:rsidR="00617223" w:rsidRPr="009F7F46">
          <w:rPr>
            <w:iCs/>
            <w:color w:val="000000" w:themeColor="text1"/>
          </w:rPr>
          <w:t xml:space="preserve">could be found </w:t>
        </w:r>
      </w:ins>
      <w:ins w:id="177" w:author="Gao, Si" w:date="2022-10-26T14:24:00Z">
        <w:r w:rsidR="00F07C61" w:rsidRPr="009F7F46">
          <w:rPr>
            <w:iCs/>
            <w:color w:val="000000" w:themeColor="text1"/>
          </w:rPr>
          <w:t>in the UKBB Brain Imaging Documentation (</w:t>
        </w:r>
      </w:ins>
      <w:ins w:id="178" w:author="Gao, Si" w:date="2022-10-26T14:25:00Z">
        <w:r w:rsidR="00F07C61" w:rsidRPr="009F7F46">
          <w:rPr>
            <w:iCs/>
            <w:color w:val="000000" w:themeColor="text1"/>
          </w:rPr>
          <w:t>https://biobank.ctsu.ox.ac.uk/crystal/crystal/docs/brain_mri.pdf</w:t>
        </w:r>
      </w:ins>
      <w:ins w:id="179" w:author="Gao, Si" w:date="2022-10-26T14:24:00Z">
        <w:r w:rsidR="00F07C61" w:rsidRPr="009F7F46">
          <w:rPr>
            <w:iCs/>
            <w:color w:val="000000" w:themeColor="text1"/>
          </w:rPr>
          <w:t>) (Alfaro-Almagro et al., 2018; Miller et al., 2016).</w:t>
        </w:r>
        <w:r w:rsidR="00F07C61" w:rsidRPr="009F7F46" w:rsidDel="00F07C61">
          <w:rPr>
            <w:iCs/>
            <w:color w:val="000000" w:themeColor="text1"/>
          </w:rPr>
          <w:t xml:space="preserve"> </w:t>
        </w:r>
      </w:ins>
      <w:commentRangeStart w:id="180"/>
      <w:del w:id="181" w:author="Gao, Si" w:date="2022-10-26T14:21:00Z">
        <w:r w:rsidRPr="009F7F46" w:rsidDel="00F07C61">
          <w:rPr>
            <w:iCs/>
            <w:color w:val="000000" w:themeColor="text1"/>
          </w:rPr>
          <w:delText xml:space="preserve">T1-weighted data were collected at 0.8x0.8x0.8mm resolution using a dedicated motion-corrected protocol </w:delText>
        </w:r>
        <w:r w:rsidRPr="009F7F46" w:rsidDel="00F07C61">
          <w:rPr>
            <w:iCs/>
            <w:color w:val="000000" w:themeColor="text1"/>
          </w:rPr>
        </w:r>
        <w:r w:rsidRPr="009F7F46" w:rsidDel="00F07C61">
          <w:rPr>
            <w:iCs/>
            <w:color w:val="000000" w:themeColor="text1"/>
          </w:rPr>
          <w:delInstrText xml:space="preserve"> ADDIN EN.CITE &lt;EndNote&gt;&lt;Cite&gt;&lt;Author&gt;Kochunov&lt;/Author&gt;&lt;Year&gt;2006&lt;/Year&gt;&lt;RecNum&gt;163&lt;/RecNum&gt;&lt;DisplayText&gt;&lt;style face="superscript"&gt;1&lt;/style&gt;&lt;/DisplayText&gt;&lt;record&gt;&lt;rec-number&gt;163&lt;/rec-number&gt;&lt;foreign-keys&gt;&lt;key app="EN" db-id="5zzz5axrcezf9mexet2vxafjdtts2teftfd5" timestamp="0"&gt;163&lt;/key&gt;&lt;/foreign-keys&gt;&lt;ref-type name="Journal Article"&gt;17&lt;/ref-type&gt;&lt;contributors&gt;&lt;authors&gt;&lt;author&gt;Kochunov, P., &lt;/author&gt;&lt;author&gt;Lancaster J.,&lt;/author&gt;&lt;author&gt; Glahn DC.,&lt;/author&gt;&lt;author&gt; Purdy D.,&lt;/author&gt;&lt;author&gt; Laird AR.,&lt;/author&gt;&lt;author&gt; Gao F., &lt;/author&gt;&lt;author&gt; Fox P.&lt;/author&gt;&lt;/authors&gt;&lt;/contributors&gt;&lt;titles&gt;&lt;title&gt;A Retrospective Motion Correction Protocol for High-Resolution Anatomical MRI.&lt;/title&gt;&lt;secondary-title&gt;Human Brain Mapping&lt;/secondary-title&gt;&lt;/titles&gt;&lt;periodical&gt;&lt;full-title&gt;Human Brain Mapping&lt;/full-title&gt;&lt;/periodical&gt;&lt;dates&gt;&lt;year&gt;2006&lt;/year&gt;&lt;/dates&gt;&lt;urls&gt;&lt;/urls&gt;&lt;/record&gt;&lt;/Cite&gt;&lt;/EndNote&gt;</w:delInstrText>
        </w:r>
        <w:r w:rsidRPr="009F7F46" w:rsidDel="00F07C61">
          <w:rPr>
            <w:iCs/>
            <w:color w:val="000000" w:themeColor="text1"/>
          </w:rPr>
        </w:r>
        <w:r w:rsidRPr="009F7F46" w:rsidDel="00F07C61">
          <w:rPr>
            <w:iCs/>
            <w:noProof/>
            <w:color w:val="000000" w:themeColor="text1"/>
            <w:vertAlign w:val="superscript"/>
          </w:rPr>
          <w:delText>1</w:delText>
        </w:r>
        <w:r w:rsidRPr="009F7F46" w:rsidDel="00F07C61">
          <w:rPr>
            <w:iCs/>
            <w:color w:val="000000" w:themeColor="text1"/>
          </w:rPr>
        </w:r>
        <w:r w:rsidRPr="009F7F46" w:rsidDel="00F07C61">
          <w:rPr>
            <w:iCs/>
            <w:color w:val="000000" w:themeColor="text1"/>
          </w:rPr>
          <w:delText xml:space="preserve">. </w:delText>
        </w:r>
        <w:r w:rsidRPr="009F7F46" w:rsidDel="00F07C61">
          <w:rPr>
            <w:color w:val="000000" w:themeColor="text1"/>
          </w:rPr>
          <w:delText>DTI data were collected using a gradient echo sequence with a spatial resolution of 1.7×1.7×3.0 mm. The sequence parameters were: TE/TR=87/8000 ms, FOV=200 mm, axial slice orientation with 50 slices and no gaps, 64 isotropically distributed diffusion-weighted directions, and two diffusion weighting values (</w:delText>
        </w:r>
        <w:r w:rsidRPr="009F7F46" w:rsidDel="00F07C61">
          <w:rPr>
            <w:i/>
            <w:color w:val="000000" w:themeColor="text1"/>
          </w:rPr>
          <w:delText>b</w:delText>
        </w:r>
        <w:r w:rsidRPr="009F7F46" w:rsidDel="00F07C61">
          <w:rPr>
            <w:color w:val="000000" w:themeColor="text1"/>
          </w:rPr>
          <w:delText>=0 and 700 s/mm</w:delText>
        </w:r>
        <w:r w:rsidRPr="009F7F46" w:rsidDel="00F07C61">
          <w:rPr>
            <w:color w:val="000000" w:themeColor="text1"/>
            <w:vertAlign w:val="superscript"/>
          </w:rPr>
          <w:delText>2</w:delText>
        </w:r>
        <w:r w:rsidRPr="009F7F46" w:rsidDel="00F07C61">
          <w:rPr>
            <w:color w:val="000000" w:themeColor="text1"/>
          </w:rPr>
          <w:delText xml:space="preserve">), and five </w:delText>
        </w:r>
        <w:r w:rsidRPr="009F7F46" w:rsidDel="00F07C61">
          <w:rPr>
            <w:i/>
            <w:color w:val="000000" w:themeColor="text1"/>
          </w:rPr>
          <w:delText>b</w:delText>
        </w:r>
        <w:r w:rsidRPr="009F7F46" w:rsidDel="00F07C61">
          <w:rPr>
            <w:color w:val="000000" w:themeColor="text1"/>
          </w:rPr>
          <w:delText xml:space="preserve">=0 images. </w:delText>
        </w:r>
        <w:commentRangeEnd w:id="180"/>
        <w:r w:rsidR="006406E4" w:rsidRPr="009F7F46" w:rsidDel="00F07C61">
          <w:rPr>
            <w:rStyle w:val="a4"/>
            <w:sz w:val="24"/>
            <w:szCs w:val="24"/>
          </w:rPr>
          <w:commentReference w:id="180"/>
        </w:r>
      </w:del>
    </w:p>
    <w:p w14:paraId="58D7FA12" w14:textId="77777777" w:rsidR="00781A74" w:rsidRPr="009F7F46" w:rsidRDefault="00781A74" w:rsidP="00B7746D">
      <w:pPr>
        <w:spacing w:line="480" w:lineRule="auto"/>
        <w:rPr>
          <w:ins w:id="182" w:author="Gao, Si" w:date="2022-10-26T14:36:00Z"/>
          <w:b/>
          <w:i/>
          <w:iCs/>
          <w:color w:val="000000" w:themeColor="text1"/>
        </w:rPr>
      </w:pPr>
    </w:p>
    <w:p w14:paraId="1AEB036C" w14:textId="47B523A4" w:rsidR="008F76C9" w:rsidRPr="009F7F46" w:rsidDel="00781A74" w:rsidRDefault="008F76C9" w:rsidP="008F76C9">
      <w:pPr>
        <w:pStyle w:val="ColorfulList-Accent12"/>
        <w:autoSpaceDE w:val="0"/>
        <w:autoSpaceDN w:val="0"/>
        <w:adjustRightInd w:val="0"/>
        <w:spacing w:line="480" w:lineRule="auto"/>
        <w:ind w:left="0"/>
        <w:rPr>
          <w:del w:id="183" w:author="Gao, Si" w:date="2022-10-26T14:36:00Z"/>
          <w:moveTo w:id="184" w:author="Russo, Alessandro" w:date="2022-10-26T13:22:00Z"/>
          <w:rFonts w:ascii="Times New Roman" w:hAnsi="Times New Roman"/>
          <w:color w:val="000000" w:themeColor="text1"/>
        </w:rPr>
      </w:pPr>
      <w:ins w:id="185" w:author="Russo, Alessandro" w:date="2022-10-26T13:21:00Z">
        <w:del w:id="186" w:author="Gao, Si" w:date="2022-10-26T14:36:00Z">
          <w:r w:rsidRPr="009F7F46" w:rsidDel="00781A74">
            <w:rPr>
              <w:rFonts w:ascii="Times New Roman" w:hAnsi="Times New Roman"/>
              <w:color w:val="000000" w:themeColor="text1"/>
            </w:rPr>
            <w:lastRenderedPageBreak/>
            <w:delText>[</w:delText>
          </w:r>
        </w:del>
      </w:ins>
      <w:moveToRangeStart w:id="187" w:author="Russo, Alessandro" w:date="2022-10-26T13:22:00Z" w:name="move117682939"/>
      <w:moveTo w:id="188" w:author="Russo, Alessandro" w:date="2022-10-26T13:22:00Z">
        <w:del w:id="189" w:author="Gao, Si" w:date="2022-10-26T14:36:00Z">
          <w:r w:rsidRPr="009F7F46" w:rsidDel="00781A74">
            <w:rPr>
              <w:rFonts w:ascii="Times New Roman" w:hAnsi="Times New Roman"/>
              <w:color w:val="000000" w:themeColor="text1"/>
            </w:rPr>
            <w:delText xml:space="preserve">Please add info for quality control and preprocessing. A good citation is </w:delText>
          </w:r>
          <w:r w:rsidRPr="009F7F46" w:rsidDel="00781A74">
            <w:rPr>
              <w:rFonts w:ascii="Times New Roman" w:hAnsi="Times New Roman"/>
            </w:rPr>
            <w:delText>(</w:delText>
          </w:r>
          <w:r w:rsidRPr="009F7F46" w:rsidDel="00781A74">
            <w:rPr>
              <w:rFonts w:ascii="Times New Roman" w:hAnsi="Times New Roman"/>
              <w:noProof/>
              <w:color w:val="000000" w:themeColor="text1"/>
            </w:rPr>
            <w:delText>Alfaro-Almagro et al., 2018)</w:delText>
          </w:r>
          <w:r w:rsidRPr="009F7F46" w:rsidDel="00781A74">
            <w:rPr>
              <w:rFonts w:ascii="Times New Roman" w:hAnsi="Times New Roman"/>
              <w:color w:val="000000" w:themeColor="text1"/>
            </w:rPr>
            <w:delText>. Below is what I wrote in my manuscript for your reference.</w:delText>
          </w:r>
        </w:del>
      </w:moveTo>
    </w:p>
    <w:p w14:paraId="44EF070C" w14:textId="51A46663" w:rsidR="008F76C9" w:rsidRPr="009F7F46" w:rsidDel="00781A74" w:rsidRDefault="008F76C9" w:rsidP="008F76C9">
      <w:pPr>
        <w:pStyle w:val="ColorfulList-Accent12"/>
        <w:autoSpaceDE w:val="0"/>
        <w:autoSpaceDN w:val="0"/>
        <w:adjustRightInd w:val="0"/>
        <w:spacing w:line="480" w:lineRule="auto"/>
        <w:ind w:left="0"/>
        <w:rPr>
          <w:del w:id="190" w:author="Gao, Si" w:date="2022-10-26T14:36:00Z"/>
          <w:moveTo w:id="191" w:author="Russo, Alessandro" w:date="2022-10-26T13:22:00Z"/>
          <w:rFonts w:ascii="Times New Roman" w:hAnsi="Times New Roman"/>
          <w:color w:val="000000" w:themeColor="text1"/>
        </w:rPr>
      </w:pPr>
      <w:moveTo w:id="192" w:author="Russo, Alessandro" w:date="2022-10-26T13:22:00Z">
        <w:del w:id="193" w:author="Gao, Si" w:date="2022-10-26T14:36:00Z">
          <w:r w:rsidRPr="009F7F46" w:rsidDel="00781A74">
            <w:rPr>
              <w:rFonts w:ascii="Times New Roman" w:hAnsi="Times New Roman"/>
            </w:rPr>
            <w:delText>Quality control was described in (</w:delText>
          </w:r>
          <w:r w:rsidRPr="009F7F46" w:rsidDel="00781A74">
            <w:rPr>
              <w:rFonts w:ascii="Times New Roman" w:hAnsi="Times New Roman"/>
              <w:noProof/>
              <w:color w:val="000000" w:themeColor="text1"/>
            </w:rPr>
            <w:delText xml:space="preserve">Alfaro-Almagro et al., 2018) and we did not implement additional quality control steps. </w:delText>
          </w:r>
          <w:r w:rsidRPr="009F7F46" w:rsidDel="00781A74">
            <w:rPr>
              <w:rFonts w:ascii="Times New Roman" w:hAnsi="Times New Roman"/>
              <w:color w:val="000000" w:themeColor="text1"/>
            </w:rPr>
            <w:delText xml:space="preserve">The cortical gray matter thickness (GMT) and subcortical gray matter volume (SV) measures were derived from the UKBB’s T1 pipeline </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InstrText>ADDIN CSL_CITATION {"citationItems":[{"id":"ITEM-1","itemData":{"DOI":"10.1016/j.neuroimage.2017.10.034","ISSN":"10959572","PMID":"29079522","abstract":"UK Biobank is a large-scale prospective epidemiological study with all data accessible to researchers worldwide. It is currently in the process of bringing back 100,000 of the original participants for brain, heart and body MRI, carotid ultrasound and low-dose bone/fat x-ray. The brain imaging component covers 6 modalities (T1, T2 FLAIR, susceptibility weighted MRI, Resting fMRI, Task fMRI and Diffusion MRI). Raw and processed data from the first 10,000 imaged subjects has recently been released for general research access. To help convert this data into useful summary information we have developed an automated processing and QC (Quality Control) pipeline that is available for use by other researchers. In this paper we describe the pipeline in detail, following a brief overview of UK Biobank brain imaging and the acquisition protocol. We also describe several quantitative investigations carried out as part of the development of both the imaging protocol and the processing pipeline.","author":[{"dropping-particle":"","family":"Alfaro-Almagro","given":"Fidel","non-dropping-particle":"","parse-names":false,"suffix":""},{"dropping-particle":"","family":"Jenkinson","given":"Mark","non-dropping-particle":"","parse-names":false,"suffix":""},{"dropping-particle":"","family":"Bangerter","given":"Neal K.","non-dropping-particle":"","parse-names":false,"suffix":""},{"dropping-particle":"","family":"Andersson","given":"Jesper L.R.","non-dropping-particle":"","parse-names":false,"suffix":""},{"dropping-particle":"","family":"Griffanti","given":"Ludovica","non-dropping-particle":"","parse-names":false,"suffix":""},{"dropping-particle":"","family":"Douaud","given":"Gwenaëlle","non-dropping-particle":"","parse-names":false,"suffix":""},{"dropping-particle":"","family":"Sotiropoulos","given":"Stamatios N.","non-dropping-particle":"","parse-names":false,"suffix":""},{"dropping-particle":"","family":"Jbabdi","given":"Saad","non-dropping-particle":"","parse-names":false,"suffix":""},{"dropping-particle":"","family":"Hernandez-Fernandez","given":"Moises","non-dropping-particle":"","parse-names":false,"suffix":""},{"dropping-particle":"","family":"Vallee","given":"Emmanuel","non-dropping-particle":"","parse-names":false,"suffix":""},{"dropping-particle":"","family":"Vidaurre","given":"Diego","non-dropping-particle":"","parse-names":false,"suffix":""},{"dropping-particle":"","family":"Webster","given":"Matthew","non-dropping-particle":"","parse-names":false,"suffix":""},{"dropping-particle":"","family":"McCarthy","given":"Paul","non-dropping-particle":"","parse-names":false,"suffix":""},{"dropping-particle":"","family":"Rorden","given":"Christopher","non-dropping-particle":"","parse-names":false,"suffix":""},{"dropping-particle":"","family":"Daducci","given":"Alessandro","non-dropping-particle":"","parse-names":false,"suffix":""},{"dropping-particle":"","family":"Alexander","given":"Daniel C.","non-dropping-particle":"","parse-names":false,"suffix":""},{"dropping-particle":"","family":"Zhang","given":"Hui","non-dropping-particle":"","parse-names":false,"suffix":""},{"dropping-particle":"","family":"Dragonu","given":"Iulius","non-dropping-particle":"","parse-names":false,"suffix":""},{"dropping-particle":"","family":"Matthews","given":"Paul M.","non-dropping-particle":"","parse-names":false,"suffix":""},{"dropping-particle":"","family":"Miller","given":"Karla L.","non-dropping-particle":"","parse-names":false,"suffix":""},{"dropping-particle":"","family":"Smith","given":"Stephen M.","non-dropping-particle":"","parse-names":false,"suffix":""}],"container-title":"NeuroImage","id":"ITEM-1","issue":"April 2017","issued":{"date-parts":[["2018"]]},"page":"400-424","title":"Image processing and Quality Control for the first 10,000 brain imaging datasets from UK Biobank","type":"article-journal","volume":"166"},"uris":["http://www.mendeley.com/documents/?uuid=80ab1b7f-3645-456b-b020-4e1de593a6c8"]}],"mendeley":{"formattedCitation":"(Alfaro-Almagro et al., 2018)","plainTextFormattedCitation":"(Alfaro-Almagro et al., 2018)","previouslyFormattedCitation":"&lt;sup&gt;31&lt;/sup&gt;"},"properties":{"noteIndex":0},"schema":"https://github.com/citation-style-language/schema/raw/master/csl-citation.json"}</w:delInstrText>
          </w:r>
          <w:r w:rsidRPr="009F7F46" w:rsidDel="00781A74">
            <w:rPr>
              <w:rFonts w:ascii="Times New Roman" w:hAnsi="Times New Roman"/>
              <w:color w:val="000000" w:themeColor="text1"/>
            </w:rPr>
          </w:r>
          <w:r w:rsidRPr="009F7F46" w:rsidDel="00781A74">
            <w:rPr>
              <w:rFonts w:ascii="Times New Roman" w:hAnsi="Times New Roman"/>
              <w:noProof/>
              <w:color w:val="000000" w:themeColor="text1"/>
            </w:rPr>
            <w:delText>(Alfaro-Almagro et al., 2018)</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Text xml:space="preserve"> and generated with the Desikan-Killiany parcellation in FreeSurfer </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InstrText>ADDIN CSL_CITATION {"citationItems":[{"id":"ITEM-1","itemData":{"DOI":"10.1016/j.neuroimage.2006.01.021","ISBN":"1053-8119 (Print)\\r1053-8119 (Linking)","ISSN":"10538119","PMID":"16530430","abstract":"In this study, we have assessed the validity and reliability of an automated labeling system that we have developed for subdividing the human cerebral cortex on magnetic resonance images into gyral based regions of interest (ROIs). Using a dataset of 40 MRI scans we manually identified 34 cortical ROIs in each of the individual hemispheres. This information was then encoded in the form of an atlas that was utilized to automatically label ROIs. To examine the validity, as well as the intra- and inter-rater reliability of the automated system, we used both intraclass correlation coefficients (ICC), and a new method known as mean distance maps, to assess the degree of mismatch between the manual and the automated sets of ROIs. When compared with the manual ROIs, the automated ROIs were highly accurate, with an average ICC of 0.835 across all of the ROIs, and a mean distance error of less than 1??mm. Intra- and inter-rater comparisons yielded little to no difference between the sets of ROIs. These findings suggest that the automated method we have developed for subdividing the human cerebral cortex into standard gyral-based neuroanatomical regions is both anatomically valid and reliable. This method may be useful for both morphometric and functional studies of the cerebral cortex as well as for clinical investigations aimed at tracking the evolution of disease-induced changes over time, including clinical trials in which MRI-based measures are used to examine response to treatment. ?? 2006 Elsevier Inc. All rights reserved.","author":[{"dropping-particle":"","family":"Desikan","given":"Rahul S.","non-dropping-particle":"","parse-names":false,"suffix":""},{"dropping-particle":"","family":"Ségonne","given":"Florent","non-dropping-particle":"","parse-names":false,"suffix":""},{"dropping-particle":"","family":"Fischl","given":"Bruce","non-dropping-particle":"","parse-names":false,"suffix":""},{"dropping-particle":"","family":"Quinn","given":"Brian T.","non-dropping-particle":"","parse-names":false,"suffix":""},{"dropping-particle":"","family":"Dickerson","given":"Bradford C.","non-dropping-particle":"","parse-names":false,"suffix":""},{"dropping-particle":"","family":"Blacker","given":"Deborah","non-dropping-particle":"","parse-names":false,"suffix":""},{"dropping-particle":"","family":"Buckner","given":"Randy L.","non-dropping-particle":"","parse-names":false,"suffix":""},{"dropping-particle":"","family":"Dale","given":"Anders M.","non-dropping-particle":"","parse-names":false,"suffix":""},{"dropping-particle":"","family":"Maguire","given":"R. Paul","non-dropping-particle":"","parse-names":false,"suffix":""},{"dropping-particle":"","family":"Hyman","given":"Bradley T.","non-dropping-particle":"","parse-names":false,"suffix":""},{"dropping-particle":"","family":"Albert","given":"Marilyn S.","non-dropping-particle":"","parse-names":false,"suffix":""},{"dropping-particle":"","family":"Killiany","given":"Ronald J.","non-dropping-particle":"","parse-names":false,"suffix":""}],"container-title":"NeuroImage","id":"ITEM-1","issue":"3","issued":{"date-parts":[["2006"]]},"page":"968-980","title":"An automated labeling system for subdividing the human cerebral cortex on MRI scans into gyral based regions of interest","type":"article-journal","volume":"31"},"uris":["http://www.mendeley.com/documents/?uuid=5d722b75-fb56-414a-b790-bc1d8cfc1019"]},{"id":"ITEM-2","itemData":{"DOI":"10.1093/cercor/bhg087","ISSN":"10473211","PMID":"14654453","abstract":"We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labeling.","author":[{"dropping-particle":"","family":"Fischl","given":"Bruce","non-dropping-particle":"","parse-names":false,"suffix":""},{"dropping-particle":"","family":"Kouwe","given":"André","non-dropping-particle":"Van Der","parse-names":false,"suffix":""},{"dropping-particle":"","family":"Destrieux","given":"Christophe","non-dropping-particle":"","parse-names":false,"suffix":""},{"dropping-particle":"","family":"Halgren","given":"Eric","non-dropping-particle":"","parse-names":false,"suffix":""},{"dropping-particle":"","family":"Ségonne","given":"Florent","non-dropping-particle":"","parse-names":false,"suffix":""},{"dropping-particle":"","family":"Salat","given":"David H.","non-dropping-particle":"","parse-names":false,"suffix":""},{"dropping-particle":"","family":"Busa","given":"Evelina","non-dropping-particle":"","parse-names":false,"suffix":""},{"dropping-particle":"","family":"Seidman","given":"Larry J.","non-dropping-particle":"","parse-names":false,"suffix":""},{"dropping-particle":"","family":"Goldstein","given":"Jill","non-dropping-particle":"","parse-names":false,"suffix":""},{"dropping-particle":"","family":"Kennedy","given":"David","non-dropping-particle":"","parse-names":false,"suffix":""},{"dropping-particle":"","family":"Caviness","given":"Verne","non-dropping-particle":"","parse-names":false,"suffix":""},{"dropping-particle":"","family":"Makris","given":"Nikos","non-dropping-particle":"","parse-names":false,"suffix":""},{"dropping-particle":"","family":"Rosen","given":"Bruce","non-dropping-particle":"","parse-names":false,"suffix":""},{"dropping-particle":"","family":"Dale","given":"Anders M.","non-dropping-particle":"","parse-names":false,"suffix":""}],"container-title":"Cerebral Cortex","id":"ITEM-2","issue":"1","issued":{"date-parts":[["2004"]]},"page":"11-22","publisher":"Oxford University Press","title":"Automatically Parcellating the Human Cerebral Cortex","type":"article-journal","volume":"14"},"uris":["http://www.mendeley.com/documents/?uuid=7b841593-a495-4841-85ef-fd85eef758ae"]}],"mendeley":{"formattedCitation":"(Desikan et al., 2006; Fischl et al., 2004)","plainTextFormattedCitation":"(Desikan et al., 2006; Fischl et al., 2004)","previouslyFormattedCitation":"&lt;sup&gt;32,33&lt;/sup&gt;"},"properties":{"noteIndex":0},"schema":"https://github.com/citation-style-language/schema/raw/master/csl-citation.json"}</w:delInstrText>
          </w:r>
          <w:r w:rsidRPr="009F7F46" w:rsidDel="00781A74">
            <w:rPr>
              <w:rFonts w:ascii="Times New Roman" w:hAnsi="Times New Roman"/>
              <w:color w:val="000000" w:themeColor="text1"/>
            </w:rPr>
          </w:r>
          <w:r w:rsidRPr="009F7F46" w:rsidDel="00781A74">
            <w:rPr>
              <w:rFonts w:ascii="Times New Roman" w:hAnsi="Times New Roman"/>
              <w:noProof/>
              <w:color w:val="000000" w:themeColor="text1"/>
            </w:rPr>
            <w:delText>(Desikan et al., 2006; Fischl et al., 2004)</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Text xml:space="preserve"> and FSL’s FIRST tool </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InstrText>ADDIN CSL_CITATION {"citationItems":[{"id":"ITEM-1","itemData":{"DOI":"10.1016/j.neuroimage.2011.02.046","ISSN":"10538119","PMID":"21352927","abstract":"Automatic segmentation of subcortical structures in human brain MR images is an important but difficult task due to poor and variable intensity contrast. Clear, well-defined intensity features are absent in many places along typical structure boundaries and so extra information is required to achieve successful segmentation. A method is proposed here that uses manually labelled image data to provide anatomical training information. It utilises the principles of the Active Shape and Appearance Models but places them within a Bayesian framework, allowing probabilistic relationships between shape and intensity to be fully exploited. The model is trained for 15 different subcortical structures using 336 manually-labelled T1-weighted MR images. Using the Bayesian approach, conditional probabilities can be calculated easily and efficiently, avoiding technical problems of ill-conditioned covariance matrices, even with weak priors, and eliminating the need for fitting extra empirical scaling parameters, as is required in standard Active Appearance Models. Furthermore, differences in boundary vertex locations provide a direct, purely local measure of geometric change in structure between groups that, unlike voxel-based morphometry, is not dependent on tissue classification methods or arbitrary smoothing. In this paper the fully-automated segmentation method is presented and assessed both quantitatively, using Leave-One-Out testing on the 336 training images, and qualitatively, using an independent clinical dataset involving Alzheimer's disease. Median Dice overlaps between 0.7 and 0.9 are obtained with this method, which is comparable or better than other automated methods. An implementation of this method, called FIRST, is currently distributed with the freely-available FSL package. © 2011 Elsevier Inc.","author":[{"dropping-particle":"","family":"Patenaude","given":"Brian","non-dropping-particle":"","parse-names":false,"suffix":""},{"dropping-particle":"","family":"Smith","given":"Stephen M.","non-dropping-particle":"","parse-names":false,"suffix":""},{"dropping-particle":"","family":"Kennedy","given":"David N.","non-dropping-particle":"","parse-names":false,"suffix":""},{"dropping-particle":"","family":"Jenkinson","given":"Mark","non-dropping-particle":"","parse-names":false,"suffix":""}],"container-title":"NeuroImage","id":"ITEM-1","issue":"3","issued":{"date-parts":[["2011"]]},"page":"907-922","publisher":"Elsevier","title":"A Bayesian model of shape and appearance for subcortical brain segmentation","type":"article-journal","volume":"56"},"uris":["http://www.mendeley.com/documents/?uuid=f659b32d-49a3-4183-8569-a358f15c0b96"]}],"mendeley":{"formattedCitation":"(Patenaude et al., 2011)","plainTextFormattedCitation":"(Patenaude et al., 2011)","previouslyFormattedCitation":"&lt;sup&gt;34&lt;/sup&gt;"},"properties":{"noteIndex":0},"schema":"https://github.com/citation-style-language/schema/raw/master/csl-citation.json"}</w:delInstrText>
          </w:r>
          <w:r w:rsidRPr="009F7F46" w:rsidDel="00781A74">
            <w:rPr>
              <w:rFonts w:ascii="Times New Roman" w:hAnsi="Times New Roman"/>
              <w:color w:val="000000" w:themeColor="text1"/>
            </w:rPr>
          </w:r>
          <w:r w:rsidRPr="009F7F46" w:rsidDel="00781A74">
            <w:rPr>
              <w:rFonts w:ascii="Times New Roman" w:hAnsi="Times New Roman"/>
              <w:noProof/>
              <w:color w:val="000000" w:themeColor="text1"/>
            </w:rPr>
            <w:delText>(Patenaude et al., 2011)</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Text xml:space="preserve">, respectively. The white matter (WM) fractional anisotropy (FA) measures were derived from the UKBB’s dMRI pipeline </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InstrText>ADDIN CSL_CITATION {"citationItems":[{"id":"ITEM-1","itemData":{"DOI":"10.1016/j.neuroimage.2017.10.034","ISSN":"10959572","PMID":"29079522","abstract":"UK Biobank is a large-scale prospective epidemiological study with all data accessible to researchers worldwide. It is currently in the process of bringing back 100,000 of the original participants for brain, heart and body MRI, carotid ultrasound and low-dose bone/fat x-ray. The brain imaging component covers 6 modalities (T1, T2 FLAIR, susceptibility weighted MRI, Resting fMRI, Task fMRI and Diffusion MRI). Raw and processed data from the first 10,000 imaged subjects has recently been released for general research access. To help convert this data into useful summary information we have developed an automated processing and QC (Quality Control) pipeline that is available for use by other researchers. In this paper we describe the pipeline in detail, following a brief overview of UK Biobank brain imaging and the acquisition protocol. We also describe several quantitative investigations carried out as part of the development of both the imaging protocol and the processing pipeline.","author":[{"dropping-particle":"","family":"Alfaro-Almagro","given":"Fidel","non-dropping-particle":"","parse-names":false,"suffix":""},{"dropping-particle":"","family":"Jenkinson","given":"Mark","non-dropping-particle":"","parse-names":false,"suffix":""},{"dropping-particle":"","family":"Bangerter","given":"Neal K.","non-dropping-particle":"","parse-names":false,"suffix":""},{"dropping-particle":"","family":"Andersson","given":"Jesper L.R.","non-dropping-particle":"","parse-names":false,"suffix":""},{"dropping-particle":"","family":"Griffanti","given":"Ludovica","non-dropping-particle":"","parse-names":false,"suffix":""},{"dropping-particle":"","family":"Douaud","given":"Gwenaëlle","non-dropping-particle":"","parse-names":false,"suffix":""},{"dropping-particle":"","family":"Sotiropoulos","given":"Stamatios N.","non-dropping-particle":"","parse-names":false,"suffix":""},{"dropping-particle":"","family":"Jbabdi","given":"Saad","non-dropping-particle":"","parse-names":false,"suffix":""},{"dropping-particle":"","family":"Hernandez-Fernandez","given":"Moises","non-dropping-particle":"","parse-names":false,"suffix":""},{"dropping-particle":"","family":"Vallee","given":"Emmanuel","non-dropping-particle":"","parse-names":false,"suffix":""},{"dropping-particle":"","family":"Vidaurre","given":"Diego","non-dropping-particle":"","parse-names":false,"suffix":""},{"dropping-particle":"","family":"Webster","given":"Matthew","non-dropping-particle":"","parse-names":false,"suffix":""},{"dropping-particle":"","family":"McCarthy","given":"Paul","non-dropping-particle":"","parse-names":false,"suffix":""},{"dropping-particle":"","family":"Rorden","given":"Christopher","non-dropping-particle":"","parse-names":false,"suffix":""},{"dropping-particle":"","family":"Daducci","given":"Alessandro","non-dropping-particle":"","parse-names":false,"suffix":""},{"dropping-particle":"","family":"Alexander","given":"Daniel C.","non-dropping-particle":"","parse-names":false,"suffix":""},{"dropping-particle":"","family":"Zhang","given":"Hui","non-dropping-particle":"","parse-names":false,"suffix":""},{"dropping-particle":"","family":"Dragonu","given":"Iulius","non-dropping-particle":"","parse-names":false,"suffix":""},{"dropping-particle":"","family":"Matthews","given":"Paul M.","non-dropping-particle":"","parse-names":false,"suffix":""},{"dropping-particle":"","family":"Miller","given":"Karla L.","non-dropping-particle":"","parse-names":false,"suffix":""},{"dropping-particle":"","family":"Smith","given":"Stephen M.","non-dropping-particle":"","parse-names":false,"suffix":""}],"container-title":"NeuroImage","id":"ITEM-1","issue":"April 2017","issued":{"date-parts":[["2018"]]},"page":"400-424","title":"Image processing and Quality Control for the first 10,000 brain imaging datasets from UK Biobank","type":"article-journal","volume":"166"},"uris":["http://www.mendeley.com/documents/?uuid=80ab1b7f-3645-456b-b020-4e1de593a6c8"]}],"mendeley":{"formattedCitation":"(Alfaro-Almagro et al., 2018)","plainTextFormattedCitation":"(Alfaro-Almagro et al., 2018)","previouslyFormattedCitation":"&lt;sup&gt;31&lt;/sup&gt;"},"properties":{"noteIndex":0},"schema":"https://github.com/citation-style-language/schema/raw/master/csl-citation.json"}</w:delInstrText>
          </w:r>
          <w:r w:rsidRPr="009F7F46" w:rsidDel="00781A74">
            <w:rPr>
              <w:rFonts w:ascii="Times New Roman" w:hAnsi="Times New Roman"/>
              <w:color w:val="000000" w:themeColor="text1"/>
            </w:rPr>
          </w:r>
          <w:r w:rsidRPr="009F7F46" w:rsidDel="00781A74">
            <w:rPr>
              <w:rFonts w:ascii="Times New Roman" w:hAnsi="Times New Roman"/>
              <w:noProof/>
              <w:color w:val="000000" w:themeColor="text1"/>
            </w:rPr>
            <w:delText>(Alfaro-Almagro et al., 2018)</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Text xml:space="preserve"> and generated with FSL’s TBSS tool </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InstrText>ADDIN CSL_CITATION {"citationItems":[{"id":"ITEM-1","itemData":{"DOI":"10.1016/j.neuroimage.2006.02.024","ISSN":"10538119","PMID":"16624579","abstract":"There has been much recent interest in using magnetic resonance diffusion imaging to provide information about anatomical connectivity in the brain, by measuring the anisotropic diffusion of water in white matter tracts. One of the measures most commonly derived from diffusion data is fractional anisotropy (FA), which quantifies how strongly directional the local tract structure is. Many imaging studies are starting to use FA images in voxelwise statistical analyses, in order to localise brain changes related to development, degeneration and disease. However, optimal analysis is compromised by the use of standard registration algorithms; there has not to date been a satisfactory solution to the question of how to align FA images from multiple subjects in a way that allows for valid conclusions to be drawn from the subsequent voxelwise analysis. Furthermore, the arbitrariness of the choice of spatial smoothing extent has not yet been resolved. In this paper, we present a new method that aims to solve these issues via (a) carefully tuned non-linear registration, followed by (b) projection onto an alignment-invariant tract representation (the \"mean FA skeleton\"). We refer to this new approach as Tract-Based Spatial Statistics (TBSS). TBSS aims to improve the sensitivity, objectivity and interpretability of analysis of multi-subject diffusion imaging studies. We describe TBSS in detail and present example TBSS results from several diffusion imaging studies. © 2006 Elsevier Inc. All rights reserved.","author":[{"dropping-particle":"","family":"Smith","given":"Stephen M.","non-dropping-particle":"","parse-names":false,"suffix":""},{"dropping-particle":"","family":"Jenkinson","given":"Mark","non-dropping-particle":"","parse-names":false,"suffix":""},{"dropping-particle":"","family":"Johansen-Berg","given":"Heidi","non-dropping-particle":"","parse-names":false,"suffix":""},{"dropping-particle":"","family":"Rueckert","given":"Daniel","non-dropping-particle":"","parse-names":false,"suffix":""},{"dropping-particle":"","family":"Nichols","given":"Thomas E.","non-dropping-particle":"","parse-names":false,"suffix":""},{"dropping-particle":"","family":"Mackay","given":"Clare E.","non-dropping-particle":"","parse-names":false,"suffix":""},{"dropping-particle":"","family":"Watkins","given":"Kate E.","non-dropping-particle":"","parse-names":false,"suffix":""},{"dropping-particle":"","family":"Ciccarelli","given":"Olga","non-dropping-particle":"","parse-names":false,"suffix":""},{"dropping-particle":"","family":"Cader","given":"M. Zaheer","non-dropping-particle":"","parse-names":false,"suffix":""},{"dropping-particle":"","family":"Matthews","given":"Paul M.","non-dropping-particle":"","parse-names":false,"suffix":""},{"dropping-particle":"","family":"Behrens","given":"Timothy E.J.","non-dropping-particle":"","parse-names":false,"suffix":""}],"container-title":"NeuroImage","id":"ITEM-1","issue":"4","issued":{"date-parts":[["2006"]]},"page":"1487-1505","title":"Tract-based spatial statistics: Voxelwise analysis of multi-subject diffusion data","type":"article-journal","volume":"31"},"uris":["http://www.mendeley.com/documents/?uuid=acd31492-2af7-4442-ac05-93c0984ebd0d"]}],"mendeley":{"formattedCitation":"(Smith et al., 2006)","plainTextFormattedCitation":"(Smith et al., 2006)","previouslyFormattedCitation":"&lt;sup&gt;35&lt;/sup&gt;"},"properties":{"noteIndex":0},"schema":"https://github.com/citation-style-language/schema/raw/master/csl-citation.json"}</w:delInstrText>
          </w:r>
          <w:r w:rsidRPr="009F7F46" w:rsidDel="00781A74">
            <w:rPr>
              <w:rFonts w:ascii="Times New Roman" w:hAnsi="Times New Roman"/>
              <w:color w:val="000000" w:themeColor="text1"/>
            </w:rPr>
          </w:r>
          <w:r w:rsidRPr="009F7F46" w:rsidDel="00781A74">
            <w:rPr>
              <w:rFonts w:ascii="Times New Roman" w:hAnsi="Times New Roman"/>
              <w:noProof/>
              <w:color w:val="000000" w:themeColor="text1"/>
            </w:rPr>
            <w:delText>(Smith et al., 2006)</w:delText>
          </w:r>
          <w:r w:rsidRPr="009F7F46" w:rsidDel="00781A74">
            <w:rPr>
              <w:rFonts w:ascii="Times New Roman" w:hAnsi="Times New Roman"/>
              <w:color w:val="000000" w:themeColor="text1"/>
            </w:rPr>
          </w:r>
          <w:r w:rsidRPr="009F7F46" w:rsidDel="00781A74">
            <w:rPr>
              <w:rFonts w:ascii="Times New Roman" w:hAnsi="Times New Roman"/>
              <w:color w:val="000000" w:themeColor="text1"/>
            </w:rPr>
            <w:delText>.</w:delText>
          </w:r>
        </w:del>
      </w:moveTo>
      <w:ins w:id="194" w:author="Russo, Alessandro" w:date="2022-10-26T13:22:00Z">
        <w:del w:id="195" w:author="Gao, Si" w:date="2022-10-26T14:36:00Z">
          <w:r w:rsidRPr="009F7F46" w:rsidDel="00781A74">
            <w:rPr>
              <w:rFonts w:ascii="Times New Roman" w:hAnsi="Times New Roman"/>
              <w:color w:val="000000" w:themeColor="text1"/>
            </w:rPr>
            <w:delText>]</w:delText>
          </w:r>
        </w:del>
      </w:ins>
    </w:p>
    <w:p w14:paraId="0DF6F0BB" w14:textId="20EE35C5" w:rsidR="006406E4" w:rsidRPr="009F7F46" w:rsidDel="008F76C9" w:rsidRDefault="006406E4">
      <w:pPr>
        <w:pStyle w:val="ColorfulList-Accent12"/>
        <w:autoSpaceDE w:val="0"/>
        <w:autoSpaceDN w:val="0"/>
        <w:adjustRightInd w:val="0"/>
        <w:spacing w:line="480" w:lineRule="auto"/>
        <w:ind w:left="0"/>
        <w:rPr>
          <w:ins w:id="196" w:author="Yizhou Ma" w:date="2022-10-11T17:13:00Z"/>
          <w:moveFrom w:id="197" w:author="Russo, Alessandro" w:date="2022-10-26T13:22:00Z"/>
          <w:rFonts w:ascii="Times New Roman" w:hAnsi="Times New Roman"/>
          <w:color w:val="000000" w:themeColor="text1"/>
        </w:rPr>
      </w:pPr>
      <w:moveFromRangeStart w:id="198" w:author="Russo, Alessandro" w:date="2022-10-26T13:22:00Z" w:name="move117682939"/>
      <w:moveToRangeEnd w:id="187"/>
      <w:moveFrom w:id="199" w:author="Russo, Alessandro" w:date="2022-10-26T13:22:00Z">
        <w:ins w:id="200" w:author="Yizhou Ma" w:date="2022-10-11T17:11:00Z">
          <w:r w:rsidRPr="009F7F46" w:rsidDel="008F76C9">
            <w:rPr>
              <w:rFonts w:ascii="Times New Roman" w:hAnsi="Times New Roman"/>
              <w:color w:val="000000" w:themeColor="text1"/>
            </w:rPr>
            <w:t xml:space="preserve">Please add info for </w:t>
          </w:r>
        </w:ins>
        <w:ins w:id="201" w:author="Yizhou Ma" w:date="2022-10-11T17:12:00Z">
          <w:r w:rsidRPr="009F7F46" w:rsidDel="008F76C9">
            <w:rPr>
              <w:rFonts w:ascii="Times New Roman" w:hAnsi="Times New Roman"/>
              <w:color w:val="000000" w:themeColor="text1"/>
            </w:rPr>
            <w:t xml:space="preserve">quality control and </w:t>
          </w:r>
        </w:ins>
        <w:ins w:id="202" w:author="Yizhou Ma" w:date="2022-10-11T17:11:00Z">
          <w:r w:rsidRPr="009F7F46" w:rsidDel="008F76C9">
            <w:rPr>
              <w:rFonts w:ascii="Times New Roman" w:hAnsi="Times New Roman"/>
              <w:color w:val="000000" w:themeColor="text1"/>
            </w:rPr>
            <w:t>preprocessing.</w:t>
          </w:r>
        </w:ins>
        <w:ins w:id="203" w:author="Yizhou Ma" w:date="2022-10-11T17:12:00Z">
          <w:r w:rsidRPr="009F7F46" w:rsidDel="008F76C9">
            <w:rPr>
              <w:rFonts w:ascii="Times New Roman" w:hAnsi="Times New Roman"/>
              <w:color w:val="000000" w:themeColor="text1"/>
            </w:rPr>
            <w:t xml:space="preserve"> A good citation is </w:t>
          </w:r>
        </w:ins>
        <w:ins w:id="204" w:author="Yizhou Ma" w:date="2022-10-11T17:13:00Z">
          <w:r w:rsidRPr="009F7F46" w:rsidDel="008F76C9">
            <w:rPr>
              <w:rFonts w:ascii="Times New Roman" w:hAnsi="Times New Roman"/>
            </w:rPr>
            <w:t>(</w:t>
          </w:r>
          <w:r w:rsidRPr="009F7F46" w:rsidDel="008F76C9">
            <w:rPr>
              <w:rFonts w:ascii="Times New Roman" w:hAnsi="Times New Roman"/>
              <w:noProof/>
              <w:color w:val="000000" w:themeColor="text1"/>
            </w:rPr>
            <w:t>Alfaro-Almagro et al., 2018)</w:t>
          </w:r>
          <w:r w:rsidRPr="009F7F46" w:rsidDel="008F76C9">
            <w:rPr>
              <w:rFonts w:ascii="Times New Roman" w:hAnsi="Times New Roman"/>
              <w:color w:val="000000" w:themeColor="text1"/>
            </w:rPr>
            <w:t>. Below is what I wrote in my manuscript for your reference.</w:t>
          </w:r>
        </w:ins>
      </w:moveFrom>
    </w:p>
    <w:p w14:paraId="0F73EB04" w14:textId="7971B99F" w:rsidR="006406E4" w:rsidRPr="009F7F46" w:rsidRDefault="006406E4">
      <w:pPr>
        <w:spacing w:line="480" w:lineRule="auto"/>
        <w:pPrChange w:id="205" w:author="Gao, Si" w:date="2022-10-26T14:36:00Z">
          <w:pPr>
            <w:pStyle w:val="ColorfulList-Accent12"/>
            <w:autoSpaceDE w:val="0"/>
            <w:autoSpaceDN w:val="0"/>
            <w:adjustRightInd w:val="0"/>
            <w:spacing w:line="480" w:lineRule="auto"/>
            <w:ind w:left="0"/>
          </w:pPr>
        </w:pPrChange>
      </w:pPr>
      <w:moveFrom w:id="206" w:author="Russo, Alessandro" w:date="2022-10-26T13:22:00Z">
        <w:ins w:id="207" w:author="Yizhou Ma" w:date="2022-10-11T17:13:00Z">
          <w:r w:rsidRPr="009F7F46" w:rsidDel="008F76C9">
            <w:t>Quality control was described in (</w:t>
          </w:r>
          <w:r w:rsidRPr="009F7F46" w:rsidDel="008F76C9">
            <w:rPr>
              <w:noProof/>
            </w:rPr>
            <w:t xml:space="preserve">Alfaro-Almagro et al., 2018) and we did not implement additional quality control steps. </w:t>
          </w:r>
          <w:r w:rsidRPr="009F7F46" w:rsidDel="008F76C9">
            <w:t xml:space="preserve">The cortical gray matter thickness (GMT) and subcortical gray matter volume (SV) measures were derived from the UKBB’s T1 pipeline </w:t>
          </w:r>
          <w:r w:rsidRPr="009F7F46" w:rsidDel="008F76C9"/>
          <w:r w:rsidRPr="009F7F46" w:rsidDel="008F76C9">
            <w:instrText/>
          </w:r>
          <w:r w:rsidRPr="009F7F46" w:rsidDel="008F76C9"/>
          <w:r w:rsidRPr="009F7F46" w:rsidDel="008F76C9">
            <w:rPr>
              <w:noProof/>
            </w:rPr>
            <w:t>(Alfaro-Almagro et al., 2018)</w:t>
          </w:r>
          <w:r w:rsidRPr="009F7F46" w:rsidDel="008F76C9"/>
          <w:r w:rsidRPr="009F7F46" w:rsidDel="008F76C9">
            <w:t xml:space="preserve"> and generated with the Desikan-Killiany parcellation in FreeSurfer </w:t>
          </w:r>
          <w:r w:rsidRPr="009F7F46" w:rsidDel="008F76C9"/>
          <w:r w:rsidRPr="009F7F46" w:rsidDel="008F76C9">
            <w:instrText/>
          </w:r>
          <w:r w:rsidRPr="009F7F46" w:rsidDel="008F76C9"/>
          <w:r w:rsidRPr="009F7F46" w:rsidDel="008F76C9">
            <w:rPr>
              <w:noProof/>
            </w:rPr>
            <w:t>(Desikan et al., 2006; Fischl et al., 2004)</w:t>
          </w:r>
          <w:r w:rsidRPr="009F7F46" w:rsidDel="008F76C9"/>
          <w:r w:rsidRPr="009F7F46" w:rsidDel="008F76C9">
            <w:t xml:space="preserve"> and FSL’s FIRST tool </w:t>
          </w:r>
          <w:r w:rsidRPr="009F7F46" w:rsidDel="008F76C9"/>
          <w:r w:rsidRPr="009F7F46" w:rsidDel="008F76C9">
            <w:instrText/>
          </w:r>
          <w:r w:rsidRPr="009F7F46" w:rsidDel="008F76C9"/>
          <w:r w:rsidRPr="009F7F46" w:rsidDel="008F76C9">
            <w:rPr>
              <w:noProof/>
            </w:rPr>
            <w:t>(Patenaude et al., 2011)</w:t>
          </w:r>
          <w:r w:rsidRPr="009F7F46" w:rsidDel="008F76C9"/>
          <w:r w:rsidRPr="009F7F46" w:rsidDel="008F76C9">
            <w:t xml:space="preserve">, respectively. The white matter (WM) fractional anisotropy (FA) measures were derived from the UKBB’s dMRI pipeline </w:t>
          </w:r>
          <w:r w:rsidRPr="009F7F46" w:rsidDel="008F76C9"/>
          <w:r w:rsidRPr="009F7F46" w:rsidDel="008F76C9">
            <w:instrText/>
          </w:r>
          <w:r w:rsidRPr="009F7F46" w:rsidDel="008F76C9"/>
          <w:r w:rsidRPr="009F7F46" w:rsidDel="008F76C9">
            <w:rPr>
              <w:noProof/>
            </w:rPr>
            <w:t>(Alfaro-Almagro et al., 2018)</w:t>
          </w:r>
          <w:r w:rsidRPr="009F7F46" w:rsidDel="008F76C9"/>
          <w:r w:rsidRPr="009F7F46" w:rsidDel="008F76C9">
            <w:t xml:space="preserve"> and generated with FSL’s TBSS tool </w:t>
          </w:r>
          <w:r w:rsidRPr="009F7F46" w:rsidDel="008F76C9"/>
          <w:r w:rsidRPr="009F7F46" w:rsidDel="008F76C9">
            <w:instrText/>
          </w:r>
          <w:r w:rsidRPr="009F7F46" w:rsidDel="008F76C9"/>
          <w:r w:rsidRPr="009F7F46" w:rsidDel="008F76C9">
            <w:rPr>
              <w:noProof/>
            </w:rPr>
            <w:t>(Smith et al., 2006)</w:t>
          </w:r>
          <w:r w:rsidRPr="009F7F46" w:rsidDel="008F76C9"/>
          <w:r w:rsidRPr="009F7F46" w:rsidDel="008F76C9">
            <w:t>.</w:t>
          </w:r>
        </w:ins>
      </w:moveFrom>
      <w:moveFromRangeEnd w:id="198"/>
    </w:p>
    <w:p w14:paraId="1616D361" w14:textId="77777777" w:rsidR="00B7746D" w:rsidRPr="009F7F46" w:rsidRDefault="00B7746D" w:rsidP="00B7746D">
      <w:pPr>
        <w:spacing w:line="480" w:lineRule="auto"/>
        <w:rPr>
          <w:b/>
          <w:i/>
          <w:color w:val="000000" w:themeColor="text1"/>
        </w:rPr>
      </w:pPr>
      <w:r w:rsidRPr="009F7F46">
        <w:rPr>
          <w:b/>
          <w:i/>
          <w:color w:val="000000" w:themeColor="text1"/>
        </w:rPr>
        <w:t>2.2.2</w:t>
      </w:r>
      <w:r w:rsidRPr="009F7F46">
        <w:rPr>
          <w:b/>
          <w:i/>
          <w:color w:val="000000" w:themeColor="text1"/>
        </w:rPr>
        <w:tab/>
        <w:t>Amish Connectome Project (ACP)</w:t>
      </w:r>
    </w:p>
    <w:p w14:paraId="04B7EDE9" w14:textId="4329B682" w:rsidR="00B7746D" w:rsidRPr="009F7F46" w:rsidRDefault="00B7746D" w:rsidP="00B7746D">
      <w:pPr>
        <w:pStyle w:val="ColorfulList-Accent12"/>
        <w:autoSpaceDE w:val="0"/>
        <w:autoSpaceDN w:val="0"/>
        <w:adjustRightInd w:val="0"/>
        <w:spacing w:line="480" w:lineRule="auto"/>
        <w:ind w:left="0"/>
        <w:rPr>
          <w:rFonts w:ascii="Times New Roman" w:hAnsi="Times New Roman"/>
          <w:color w:val="000000" w:themeColor="text1"/>
        </w:rPr>
      </w:pPr>
      <w:r w:rsidRPr="009F7F46">
        <w:rPr>
          <w:rFonts w:ascii="Times New Roman" w:hAnsi="Times New Roman"/>
          <w:color w:val="000000" w:themeColor="text1"/>
        </w:rPr>
        <w:t xml:space="preserve">The </w:t>
      </w:r>
      <w:ins w:id="208" w:author="Yizhou Ma" w:date="2022-10-11T17:15:00Z">
        <w:r w:rsidR="00327852" w:rsidRPr="009F7F46">
          <w:rPr>
            <w:rFonts w:ascii="Times New Roman" w:hAnsi="Times New Roman"/>
            <w:color w:val="000000" w:themeColor="text1"/>
          </w:rPr>
          <w:t xml:space="preserve">ACP </w:t>
        </w:r>
      </w:ins>
      <w:r w:rsidRPr="009F7F46">
        <w:rPr>
          <w:rFonts w:ascii="Times New Roman" w:hAnsi="Times New Roman"/>
          <w:color w:val="000000" w:themeColor="text1"/>
        </w:rPr>
        <w:t xml:space="preserve">imaging data were collected at Maryland Psychiatric Research Center using a Siemens Prisma 3 Tesla scanner using a 64-channel coil. </w:t>
      </w:r>
      <w:ins w:id="209" w:author="Russo, Alessandro" w:date="2022-10-26T13:22:00Z">
        <w:r w:rsidR="008F76C9" w:rsidRPr="009F7F46">
          <w:rPr>
            <w:rFonts w:ascii="Times New Roman" w:hAnsi="Times New Roman"/>
            <w:color w:val="000000" w:themeColor="text1"/>
          </w:rPr>
          <w:t>[</w:t>
        </w:r>
      </w:ins>
      <w:proofErr w:type="gramStart"/>
      <w:ins w:id="210" w:author="Yizhou Ma" w:date="2022-10-11T17:15:00Z">
        <w:r w:rsidR="00327852" w:rsidRPr="009F7F46">
          <w:rPr>
            <w:rFonts w:ascii="Times New Roman" w:hAnsi="Times New Roman"/>
            <w:color w:val="000000" w:themeColor="text1"/>
          </w:rPr>
          <w:t>Typically</w:t>
        </w:r>
        <w:proofErr w:type="gramEnd"/>
        <w:r w:rsidR="00327852" w:rsidRPr="009F7F46">
          <w:rPr>
            <w:rFonts w:ascii="Times New Roman" w:hAnsi="Times New Roman"/>
            <w:color w:val="000000" w:themeColor="text1"/>
          </w:rPr>
          <w:t xml:space="preserve"> we describe T1 first.</w:t>
        </w:r>
      </w:ins>
      <w:ins w:id="211" w:author="Russo, Alessandro" w:date="2022-10-26T13:22:00Z">
        <w:r w:rsidR="008F76C9" w:rsidRPr="009F7F46">
          <w:rPr>
            <w:rFonts w:ascii="Times New Roman" w:hAnsi="Times New Roman"/>
            <w:color w:val="000000" w:themeColor="text1"/>
          </w:rPr>
          <w:t>]</w:t>
        </w:r>
      </w:ins>
      <w:ins w:id="212" w:author="Yizhou Ma" w:date="2022-10-11T17:15:00Z">
        <w:r w:rsidR="00327852" w:rsidRPr="009F7F46">
          <w:rPr>
            <w:rFonts w:ascii="Times New Roman" w:hAnsi="Times New Roman"/>
            <w:color w:val="000000" w:themeColor="text1"/>
          </w:rPr>
          <w:t xml:space="preserve"> </w:t>
        </w:r>
      </w:ins>
      <w:r w:rsidRPr="009F7F46">
        <w:rPr>
          <w:rFonts w:ascii="Times New Roman" w:hAnsi="Times New Roman"/>
          <w:color w:val="000000" w:themeColor="text1"/>
        </w:rPr>
        <w:t>DWI data were collected using</w:t>
      </w:r>
      <w:r w:rsidRPr="009F7F46">
        <w:rPr>
          <w:rFonts w:ascii="Times New Roman" w:eastAsia="TimesNewRoman" w:hAnsi="Times New Roman"/>
          <w:color w:val="000000" w:themeColor="text1"/>
        </w:rPr>
        <w:t xml:space="preserve"> an expansion of the HCP protocol that consisted of 6 shells of b-values (b=600, 900, 1200, 1500, 1800, and 3000 s/mm2) with 98 </w:t>
      </w:r>
      <w:proofErr w:type="spellStart"/>
      <w:r w:rsidRPr="009F7F46">
        <w:rPr>
          <w:rFonts w:ascii="Times New Roman" w:eastAsia="TimesNewRoman" w:hAnsi="Times New Roman"/>
          <w:color w:val="000000" w:themeColor="text1"/>
        </w:rPr>
        <w:t>isotropically</w:t>
      </w:r>
      <w:proofErr w:type="spellEnd"/>
      <w:r w:rsidRPr="009F7F46">
        <w:rPr>
          <w:rFonts w:ascii="Times New Roman" w:eastAsia="TimesNewRoman" w:hAnsi="Times New Roman"/>
          <w:color w:val="000000" w:themeColor="text1"/>
        </w:rPr>
        <w:t xml:space="preserve"> distributed diffusion-weighted </w:t>
      </w:r>
      <w:r w:rsidRPr="009F7F46">
        <w:rPr>
          <w:rFonts w:ascii="Times New Roman" w:eastAsia="TimesNewRoman" w:hAnsi="Times New Roman"/>
          <w:color w:val="000000" w:themeColor="text1"/>
        </w:rPr>
        <w:lastRenderedPageBreak/>
        <w:t xml:space="preserve">directions per shell collected twice with the reversal of the phase encoding and readout gradients (anterior-to-posterior AP and posterior-to-anterior PA) to correct for spatial distortions, including twenty b=0 images interleaved within the acquisition. The </w:t>
      </w:r>
      <w:ins w:id="213" w:author="Yizhou Ma" w:date="2022-10-11T17:16:00Z">
        <w:r w:rsidR="00327852" w:rsidRPr="009F7F46">
          <w:rPr>
            <w:rFonts w:ascii="Times New Roman" w:eastAsia="TimesNewRoman" w:hAnsi="Times New Roman"/>
            <w:color w:val="000000" w:themeColor="text1"/>
          </w:rPr>
          <w:t xml:space="preserve">T2??? </w:t>
        </w:r>
      </w:ins>
      <w:r w:rsidRPr="009F7F46">
        <w:rPr>
          <w:rFonts w:ascii="Times New Roman" w:eastAsia="TimesNewRoman" w:hAnsi="Times New Roman"/>
          <w:color w:val="000000" w:themeColor="text1"/>
        </w:rPr>
        <w:t>data was collected using a multiband, echo-planar, spin-echo, T2-weighted sequence (TE/TR/Multiband Factor=97/4000ms/4 with the FOV=200 mm) with an isotropic spatial resolution of 1.6mm.</w:t>
      </w:r>
      <w:del w:id="214" w:author="Russo, Alessandro" w:date="2022-10-17T11:35:00Z">
        <w:r w:rsidRPr="009F7F46" w:rsidDel="002B7BCF">
          <w:rPr>
            <w:rFonts w:ascii="Times New Roman" w:eastAsia="TimesNewRoman" w:hAnsi="Times New Roman"/>
            <w:color w:val="000000" w:themeColor="text1"/>
          </w:rPr>
          <w:delText xml:space="preserve"> </w:delText>
        </w:r>
        <w:commentRangeStart w:id="215"/>
        <w:r w:rsidRPr="009F7F46" w:rsidDel="002B7BCF">
          <w:rPr>
            <w:rFonts w:ascii="Times New Roman" w:hAnsi="Times New Roman"/>
            <w:color w:val="000000" w:themeColor="text1"/>
          </w:rPr>
          <w:delText xml:space="preserve">Individuals were recruited from seventeen nuclear families from Lancaster County, PA, who could be combined into a single extended family that connected them across eight generations based on genealogical records maintained by the old-order Amish community and incorporated into the NIH Anabaptist Genealogy Database which traces back to the founders </w:delText>
        </w:r>
        <w:r w:rsidRPr="009F7F46" w:rsidDel="002B7BCF">
          <w:rPr>
            <w:rFonts w:ascii="Times New Roman" w:hAnsi="Times New Roman"/>
            <w:color w:val="000000" w:themeColor="text1"/>
          </w:rPr>
        </w:r>
        <w:r w:rsidRPr="009F7F46" w:rsidDel="002B7BCF">
          <w:rPr>
            <w:rFonts w:ascii="Times New Roman" w:hAnsi="Times New Roman"/>
            <w:color w:val="000000" w:themeColor="text1"/>
          </w:rPr>
          <w:delInstrText xml:space="preserve"> ADDIN EN.CITE &lt;EndNote&gt;&lt;Cite&gt;&lt;Author&gt;Agarwala&lt;/Author&gt;&lt;Year&gt;1999&lt;/Year&gt;&lt;RecNum&gt;226&lt;/RecNum&gt;&lt;DisplayText&gt;&lt;style face="superscript"&gt;2&lt;/style&gt;&lt;/DisplayText&gt;&lt;record&gt;&lt;rec-number&gt;226&lt;/rec-number&gt;&lt;foreign-keys&gt;&lt;key app="EN" db-id="pddf50vwttxf2fesewvx0ppv00f2zz9ss2ae" timestamp="1546956692"&gt;226&lt;/key&gt;&lt;key app="ENWeb" db-id=""&gt;0&lt;/key&gt;&lt;/foreign-keys&gt;&lt;ref-type name="Journal Article"&gt;17&lt;/ref-type&gt;&lt;contributors&gt;&lt;authors&gt;&lt;author&gt;Agarwala, R. &lt;/author&gt;&lt;author&gt;Biesecker, L. G.&lt;/author&gt;&lt;author&gt;Tomlin, J. F.&lt;/author&gt;&lt;author&gt;Schäffer, A. A.&lt;/author&gt;&lt;/authors&gt;&lt;/contributors&gt;&lt;titles&gt;&lt;title&gt;Towards a complete North American Anabaptist genealogy: A systematic approach to merging partially overlapping genealogy resources&lt;/title&gt;&lt;secondary-title&gt;Am J Med Genet.&lt;/secondary-title&gt;&lt;/titles&gt;&lt;periodical&gt;&lt;full-title&gt;Am J Med Genet.&lt;/full-title&gt;&lt;/periodical&gt;&lt;pages&gt;156-1561&lt;/pages&gt;&lt;volume&gt;86&lt;/volume&gt;&lt;number&gt;2&lt;/number&gt;&lt;dates&gt;&lt;year&gt;1999&lt;/year&gt;&lt;/dates&gt;&lt;urls&gt;&lt;/urls&gt;&lt;/record&gt;&lt;/Cite&gt;&lt;/EndNote&gt;</w:delInstrText>
        </w:r>
        <w:r w:rsidRPr="009F7F46" w:rsidDel="002B7BCF">
          <w:rPr>
            <w:rFonts w:ascii="Times New Roman" w:hAnsi="Times New Roman"/>
            <w:color w:val="000000" w:themeColor="text1"/>
          </w:rPr>
        </w:r>
        <w:r w:rsidRPr="009F7F46" w:rsidDel="002B7BCF">
          <w:rPr>
            <w:rFonts w:ascii="Times New Roman" w:hAnsi="Times New Roman"/>
            <w:noProof/>
            <w:color w:val="000000" w:themeColor="text1"/>
            <w:vertAlign w:val="superscript"/>
          </w:rPr>
          <w:delText>2</w:delText>
        </w:r>
        <w:r w:rsidRPr="009F7F46" w:rsidDel="002B7BCF">
          <w:rPr>
            <w:rFonts w:ascii="Times New Roman" w:hAnsi="Times New Roman"/>
            <w:color w:val="000000" w:themeColor="text1"/>
          </w:rPr>
        </w:r>
        <w:r w:rsidRPr="009F7F46" w:rsidDel="002B7BCF">
          <w:rPr>
            <w:rFonts w:ascii="Times New Roman" w:hAnsi="Times New Roman"/>
            <w:color w:val="000000" w:themeColor="text1"/>
          </w:rPr>
          <w:delText xml:space="preserve">. Exclusion criteria included major medical and neurological conditions that might affect gross brain structures such as developmental disability, head trauma, seizure, stroke, or transient ischemic attack. All subjects provided written informed consent on forms approved by the Institutional Review Board (IRB) of the University of Maryland Baltimore. </w:delText>
        </w:r>
        <w:commentRangeEnd w:id="215"/>
        <w:r w:rsidR="006522C8" w:rsidRPr="009F7F46" w:rsidDel="002B7BCF">
          <w:rPr>
            <w:rStyle w:val="a4"/>
            <w:rFonts w:ascii="Times New Roman" w:eastAsia="Times New Roman" w:hAnsi="Times New Roman"/>
            <w:sz w:val="24"/>
            <w:szCs w:val="24"/>
          </w:rPr>
          <w:commentReference w:id="215"/>
        </w:r>
        <w:commentRangeStart w:id="216"/>
        <w:r w:rsidRPr="009F7F46" w:rsidDel="002B7BCF">
          <w:rPr>
            <w:rFonts w:ascii="Times New Roman" w:hAnsi="Times New Roman"/>
            <w:color w:val="000000" w:themeColor="text1"/>
          </w:rPr>
          <w:delText xml:space="preserve">Diffusion data were preprocessed using HCP Diffusion pipeline </w:delText>
        </w:r>
        <w:commentRangeEnd w:id="216"/>
        <w:r w:rsidR="006522C8" w:rsidRPr="009F7F46" w:rsidDel="002B7BCF">
          <w:rPr>
            <w:rStyle w:val="a4"/>
            <w:rFonts w:ascii="Times New Roman" w:eastAsia="Times New Roman" w:hAnsi="Times New Roman"/>
            <w:sz w:val="24"/>
            <w:szCs w:val="24"/>
          </w:rPr>
          <w:commentReference w:id="216"/>
        </w:r>
        <w:r w:rsidRPr="009F7F46" w:rsidDel="002B7BCF">
          <w:rPr>
            <w:rFonts w:ascii="Times New Roman" w:hAnsi="Times New Roman"/>
            <w:color w:val="000000" w:themeColor="text1"/>
          </w:rPr>
        </w:r>
        <w:r w:rsidRPr="009F7F46" w:rsidDel="002B7BCF">
          <w:rPr>
            <w:rFonts w:ascii="Times New Roman" w:hAnsi="Times New Roman"/>
            <w:color w:val="000000" w:themeColor="text1"/>
          </w:rPr>
          <w:delInstrText xml:space="preserve"> ADDIN EN.CITE </w:delInstrText>
        </w:r>
        <w:r w:rsidRPr="009F7F46" w:rsidDel="002B7BCF">
          <w:rPr>
            <w:rFonts w:ascii="Times New Roman" w:hAnsi="Times New Roman"/>
            <w:color w:val="000000" w:themeColor="text1"/>
          </w:rPr>
        </w:r>
        <w:r w:rsidRPr="009F7F46" w:rsidDel="002B7BCF">
          <w:rPr>
            <w:rFonts w:ascii="Times New Roman" w:hAnsi="Times New Roman"/>
            <w:color w:val="000000" w:themeColor="text1"/>
          </w:rPr>
          <w:delInstrText xml:space="preserve"> ADDIN EN.CITE.DATA </w:delInstrText>
        </w:r>
        <w:r w:rsidRPr="009F7F46" w:rsidDel="002B7BCF">
          <w:rPr>
            <w:rFonts w:ascii="Times New Roman" w:hAnsi="Times New Roman"/>
            <w:color w:val="000000" w:themeColor="text1"/>
          </w:rPr>
        </w:r>
        <w:r w:rsidRPr="009F7F46" w:rsidDel="002B7BCF">
          <w:rPr>
            <w:rFonts w:ascii="Times New Roman" w:hAnsi="Times New Roman"/>
            <w:color w:val="000000" w:themeColor="text1"/>
          </w:rPr>
        </w:r>
        <w:r w:rsidRPr="009F7F46" w:rsidDel="002B7BCF">
          <w:rPr>
            <w:rFonts w:ascii="Times New Roman" w:hAnsi="Times New Roman"/>
            <w:color w:val="000000" w:themeColor="text1"/>
          </w:rPr>
        </w:r>
        <w:r w:rsidRPr="009F7F46" w:rsidDel="002B7BCF">
          <w:rPr>
            <w:rFonts w:ascii="Times New Roman" w:hAnsi="Times New Roman"/>
            <w:color w:val="000000" w:themeColor="text1"/>
          </w:rPr>
        </w:r>
        <w:r w:rsidRPr="009F7F46" w:rsidDel="002B7BCF">
          <w:rPr>
            <w:rFonts w:ascii="Times New Roman" w:hAnsi="Times New Roman"/>
            <w:noProof/>
            <w:color w:val="000000" w:themeColor="text1"/>
            <w:vertAlign w:val="superscript"/>
          </w:rPr>
          <w:delText>3, 4</w:delText>
        </w:r>
        <w:r w:rsidRPr="009F7F46" w:rsidDel="002B7BCF">
          <w:rPr>
            <w:rFonts w:ascii="Times New Roman" w:hAnsi="Times New Roman"/>
            <w:color w:val="000000" w:themeColor="text1"/>
          </w:rPr>
        </w:r>
      </w:del>
      <w:r w:rsidRPr="009F7F46">
        <w:rPr>
          <w:rFonts w:ascii="Times New Roman" w:hAnsi="Times New Roman"/>
          <w:color w:val="000000" w:themeColor="text1"/>
        </w:rPr>
        <w:t xml:space="preserve"> that was combined with DESIGNER diffusion preprocessing tools including advance denoising, </w:t>
      </w:r>
      <w:r w:rsidRPr="009F7F46">
        <w:rPr>
          <w:rFonts w:ascii="Times New Roman" w:eastAsia="TimesNewRoman" w:hAnsi="Times New Roman"/>
          <w:color w:val="000000" w:themeColor="text1"/>
        </w:rPr>
        <w:t>Gibbs ringing correction, and correction of the EPI distortions</w:t>
      </w:r>
      <w:r w:rsidRPr="009F7F46">
        <w:rPr>
          <w:rFonts w:ascii="Times New Roman" w:hAnsi="Times New Roman"/>
          <w:color w:val="000000" w:themeColor="text1"/>
        </w:rPr>
        <w:t xml:space="preserve"> </w:t>
      </w:r>
      <w:r w:rsidRPr="009F7F46">
        <w:rPr>
          <w:rFonts w:ascii="Times New Roman" w:eastAsia="TimesNewRoman" w:hAnsi="Times New Roman"/>
          <w:color w:val="000000" w:themeColor="text1"/>
        </w:rPr>
      </w:r>
      <w:r w:rsidRPr="009F7F46">
        <w:rPr>
          <w:rFonts w:ascii="Times New Roman" w:eastAsia="TimesNewRoman" w:hAnsi="Times New Roman"/>
          <w:color w:val="000000" w:themeColor="text1"/>
        </w:rPr>
        <w:instrText xml:space="preserve"/>
      </w:r>
      <w:r w:rsidRPr="009F7F46">
        <w:rPr>
          <w:rFonts w:ascii="Times New Roman" w:eastAsia="TimesNewRoman" w:hAnsi="Times New Roman"/>
          <w:color w:val="000000" w:themeColor="text1"/>
        </w:rPr>
      </w:r>
      <w:r w:rsidRPr="009F7F46">
        <w:rPr>
          <w:rFonts w:ascii="Times New Roman" w:eastAsia="TimesNewRoman" w:hAnsi="Times New Roman"/>
          <w:noProof/>
          <w:color w:val="000000" w:themeColor="text1"/>
          <w:vertAlign w:val="superscript"/>
        </w:rPr>
        <w:t>5</w:t>
      </w:r>
      <w:r w:rsidRPr="009F7F46">
        <w:rPr>
          <w:rFonts w:ascii="Times New Roman" w:eastAsia="TimesNewRoman" w:hAnsi="Times New Roman"/>
          <w:color w:val="000000" w:themeColor="text1"/>
        </w:rPr>
      </w:r>
      <w:r w:rsidRPr="009F7F46">
        <w:rPr>
          <w:rFonts w:ascii="Times New Roman" w:eastAsia="TimesNewRoman" w:hAnsi="Times New Roman"/>
          <w:color w:val="000000" w:themeColor="text1"/>
        </w:rPr>
        <w:t>.</w:t>
      </w:r>
      <w:r w:rsidRPr="009F7F46">
        <w:rPr>
          <w:rFonts w:ascii="Times New Roman" w:hAnsi="Times New Roman"/>
          <w:color w:val="000000" w:themeColor="text1"/>
        </w:rPr>
        <w:t xml:space="preserve"> </w:t>
      </w:r>
      <w:commentRangeStart w:id="217"/>
      <w:r w:rsidRPr="009F7F46">
        <w:rPr>
          <w:rFonts w:ascii="Times New Roman" w:hAnsi="Times New Roman"/>
          <w:color w:val="000000" w:themeColor="text1"/>
        </w:rPr>
        <w:t xml:space="preserve">FA maps were obtained by fitting the diffusion tensor model using the FSL-FDT toolkit </w:t>
      </w:r>
      <w:r w:rsidRPr="009F7F46">
        <w:rPr>
          <w:rFonts w:ascii="Times New Roman" w:hAnsi="Times New Roman"/>
          <w:color w:val="000000" w:themeColor="text1"/>
        </w:rPr>
      </w:r>
      <w:r w:rsidRPr="009F7F46">
        <w:rPr>
          <w:rFonts w:ascii="Times New Roman" w:hAnsi="Times New Roman"/>
          <w:color w:val="000000" w:themeColor="text1"/>
        </w:rPr>
        <w:instrText xml:space="preserve"/>
      </w:r>
      <w:r w:rsidRPr="009F7F46">
        <w:rPr>
          <w:rFonts w:ascii="Times New Roman" w:hAnsi="Times New Roman"/>
          <w:color w:val="000000" w:themeColor="text1"/>
        </w:rPr>
      </w:r>
      <w:r w:rsidRPr="009F7F46">
        <w:rPr>
          <w:rFonts w:ascii="Times New Roman" w:hAnsi="Times New Roman"/>
          <w:noProof/>
          <w:color w:val="000000" w:themeColor="text1"/>
          <w:vertAlign w:val="superscript"/>
        </w:rPr>
        <w:t>6</w:t>
      </w:r>
      <w:r w:rsidRPr="009F7F46">
        <w:rPr>
          <w:rFonts w:ascii="Times New Roman" w:hAnsi="Times New Roman"/>
          <w:color w:val="000000" w:themeColor="text1"/>
        </w:rPr>
      </w:r>
      <w:r w:rsidRPr="009F7F46">
        <w:rPr>
          <w:rFonts w:ascii="Times New Roman" w:hAnsi="Times New Roman"/>
          <w:color w:val="000000" w:themeColor="text1"/>
        </w:rPr>
        <w:t xml:space="preserve">. </w:t>
      </w:r>
      <w:commentRangeEnd w:id="217"/>
      <w:r w:rsidR="006522C8" w:rsidRPr="009F7F46">
        <w:rPr>
          <w:rStyle w:val="a4"/>
          <w:rFonts w:ascii="Times New Roman" w:eastAsia="Times New Roman" w:hAnsi="Times New Roman"/>
          <w:sz w:val="24"/>
          <w:szCs w:val="24"/>
        </w:rPr>
        <w:commentReference w:id="217"/>
      </w:r>
    </w:p>
    <w:p w14:paraId="1F2EA391" w14:textId="77777777" w:rsidR="00B7746D" w:rsidRPr="009F7F46" w:rsidRDefault="00B7746D" w:rsidP="00B7746D">
      <w:pPr>
        <w:pStyle w:val="ColorfulList-Accent12"/>
        <w:autoSpaceDE w:val="0"/>
        <w:autoSpaceDN w:val="0"/>
        <w:adjustRightInd w:val="0"/>
        <w:spacing w:line="480" w:lineRule="auto"/>
        <w:ind w:left="0"/>
        <w:rPr>
          <w:rFonts w:ascii="Times New Roman" w:hAnsi="Times New Roman"/>
          <w:color w:val="000000" w:themeColor="text1"/>
        </w:rPr>
      </w:pPr>
    </w:p>
    <w:p w14:paraId="5B45B3B0" w14:textId="77777777" w:rsidR="00B7746D" w:rsidRPr="009F7F46" w:rsidRDefault="00B7746D" w:rsidP="00B7746D">
      <w:pPr>
        <w:pStyle w:val="ColorfulList-Accent12"/>
        <w:autoSpaceDE w:val="0"/>
        <w:autoSpaceDN w:val="0"/>
        <w:adjustRightInd w:val="0"/>
        <w:spacing w:line="480" w:lineRule="auto"/>
        <w:ind w:left="0"/>
        <w:rPr>
          <w:rFonts w:ascii="Times New Roman" w:hAnsi="Times New Roman"/>
          <w:color w:val="000000" w:themeColor="text1"/>
        </w:rPr>
      </w:pPr>
    </w:p>
    <w:p w14:paraId="1C0B41C1" w14:textId="77777777" w:rsidR="00B7746D" w:rsidRPr="009F7F46" w:rsidRDefault="00B7746D" w:rsidP="00B7746D">
      <w:pPr>
        <w:pStyle w:val="ColorfulList-Accent12"/>
        <w:autoSpaceDE w:val="0"/>
        <w:autoSpaceDN w:val="0"/>
        <w:adjustRightInd w:val="0"/>
        <w:spacing w:line="480" w:lineRule="auto"/>
        <w:ind w:left="0"/>
        <w:rPr>
          <w:rFonts w:ascii="Times New Roman" w:eastAsia="MS Minngs" w:hAnsi="Times New Roman"/>
          <w:b/>
          <w:i/>
          <w:color w:val="000000" w:themeColor="text1"/>
        </w:rPr>
      </w:pPr>
      <w:r w:rsidRPr="009F7F46">
        <w:rPr>
          <w:rFonts w:ascii="Times New Roman" w:hAnsi="Times New Roman"/>
          <w:b/>
          <w:i/>
          <w:iCs/>
          <w:color w:val="000000" w:themeColor="text1"/>
        </w:rPr>
        <w:t>2.2.3</w:t>
      </w:r>
      <w:r w:rsidRPr="009F7F46">
        <w:rPr>
          <w:rFonts w:ascii="Times New Roman" w:hAnsi="Times New Roman"/>
          <w:b/>
          <w:i/>
          <w:iCs/>
          <w:color w:val="000000" w:themeColor="text1"/>
        </w:rPr>
        <w:tab/>
        <w:t>Human Connectome Project (HCP)</w:t>
      </w:r>
    </w:p>
    <w:p w14:paraId="76E64248" w14:textId="34ECEFD9" w:rsidR="00B7746D" w:rsidRPr="009F7F46" w:rsidRDefault="00B7746D" w:rsidP="00B7746D">
      <w:pPr>
        <w:spacing w:line="480" w:lineRule="auto"/>
        <w:rPr>
          <w:i/>
          <w:color w:val="000000" w:themeColor="text1"/>
        </w:rPr>
      </w:pPr>
      <w:moveFromRangeStart w:id="218" w:author="Russo, Alessandro" w:date="2022-10-17T11:42:00Z" w:name="move116899355"/>
      <w:commentRangeStart w:id="219"/>
      <w:moveFrom w:id="220" w:author="Russo, Alessandro" w:date="2022-10-17T11:42:00Z">
        <w:r w:rsidRPr="009F7F46" w:rsidDel="0084408A">
          <w:rPr>
            <w:color w:val="000000" w:themeColor="text1"/>
          </w:rPr>
          <w:t xml:space="preserve">The participants in the HCP study were recruited from the </w:t>
        </w:r>
        <w:r w:rsidRPr="009F7F46" w:rsidDel="0084408A">
          <w:rPr>
            <w:rStyle w:val="st"/>
            <w:color w:val="000000" w:themeColor="text1"/>
          </w:rPr>
          <w:t xml:space="preserve">Missouri Family and </w:t>
        </w:r>
        <w:r w:rsidRPr="009F7F46" w:rsidDel="0084408A">
          <w:rPr>
            <w:rStyle w:val="a3"/>
            <w:color w:val="000000" w:themeColor="text1"/>
          </w:rPr>
          <w:t xml:space="preserve">Twin Registry, a large population-based study </w:t>
        </w:r>
        <w:r w:rsidRPr="009F7F46" w:rsidDel="0084408A">
          <w:rPr>
            <w:color w:val="000000" w:themeColor="text1"/>
          </w:rPr>
        </w:r>
        <w:r w:rsidRPr="009F7F46" w:rsidDel="0084408A">
          <w:rPr>
            <w:color w:val="000000" w:themeColor="text1"/>
          </w:rPr>
          <w:instrText xml:space="preserve"/>
        </w:r>
        <w:r w:rsidRPr="009F7F46" w:rsidDel="0084408A">
          <w:rPr>
            <w:color w:val="000000" w:themeColor="text1"/>
          </w:rPr>
        </w:r>
        <w:r w:rsidRPr="009F7F46" w:rsidDel="0084408A">
          <w:rPr>
            <w:color w:val="000000" w:themeColor="text1"/>
          </w:rPr>
          <w:instrText xml:space="preserve"/>
        </w:r>
      </w:moveFrom>
      <w:del w:id="221" w:author="Russo, Alessandro" w:date="2022-10-17T11:42:00Z">
        <w:r w:rsidRPr="009F7F46" w:rsidDel="0084408A">
          <w:rPr>
            <w:color w:val="000000" w:themeColor="text1"/>
          </w:rPr>
        </w:r>
      </w:del>
      <w:moveFrom w:id="222" w:author="Russo, Alessandro" w:date="2022-10-17T11:42:00Z">
        <w:r w:rsidRPr="009F7F46" w:rsidDel="0084408A">
          <w:rPr>
            <w:color w:val="000000" w:themeColor="text1"/>
          </w:rPr>
        </w:r>
      </w:moveFrom>
      <w:del w:id="223" w:author="Russo, Alessandro" w:date="2022-10-17T11:42:00Z">
        <w:r w:rsidRPr="009F7F46" w:rsidDel="0084408A">
          <w:rPr>
            <w:color w:val="000000" w:themeColor="text1"/>
          </w:rPr>
        </w:r>
      </w:del>
      <w:moveFrom w:id="224" w:author="Russo, Alessandro" w:date="2022-10-17T11:42:00Z">
        <w:r w:rsidRPr="009F7F46" w:rsidDel="0084408A">
          <w:rPr>
            <w:color w:val="000000" w:themeColor="text1"/>
          </w:rPr>
        </w:r>
        <w:r w:rsidRPr="009F7F46" w:rsidDel="0084408A">
          <w:rPr>
            <w:noProof/>
            <w:color w:val="000000" w:themeColor="text1"/>
            <w:vertAlign w:val="superscript"/>
          </w:rPr>
          <w:t>7</w:t>
        </w:r>
        <w:r w:rsidRPr="009F7F46" w:rsidDel="0084408A">
          <w:rPr>
            <w:color w:val="000000" w:themeColor="text1"/>
          </w:rPr>
        </w:r>
        <w:r w:rsidRPr="009F7F46" w:rsidDel="0084408A">
          <w:rPr>
            <w:color w:val="000000" w:themeColor="text1"/>
          </w:rPr>
          <w:t xml:space="preserve">. </w:t>
        </w:r>
        <w:commentRangeEnd w:id="219"/>
        <w:r w:rsidR="006522C8" w:rsidRPr="009F7F46" w:rsidDel="0084408A">
          <w:rPr>
            <w:rStyle w:val="a4"/>
            <w:sz w:val="24"/>
            <w:szCs w:val="24"/>
          </w:rPr>
          <w:commentReference w:id="219"/>
        </w:r>
      </w:moveFrom>
      <w:moveFromRangeEnd w:id="218"/>
      <w:r w:rsidRPr="009F7F46">
        <w:rPr>
          <w:color w:val="000000" w:themeColor="text1"/>
        </w:rPr>
        <w:t xml:space="preserve">The </w:t>
      </w:r>
      <w:ins w:id="225" w:author="Yizhou Ma" w:date="2022-10-11T17:19:00Z">
        <w:r w:rsidR="006522C8" w:rsidRPr="009F7F46">
          <w:rPr>
            <w:color w:val="000000" w:themeColor="text1"/>
          </w:rPr>
          <w:t xml:space="preserve">HCP </w:t>
        </w:r>
      </w:ins>
      <w:r w:rsidRPr="009F7F46">
        <w:rPr>
          <w:color w:val="000000" w:themeColor="text1"/>
        </w:rPr>
        <w:t xml:space="preserve">imaging data were collected at Washington University in St. Louis using a customized Siemens </w:t>
      </w:r>
      <w:proofErr w:type="spellStart"/>
      <w:r w:rsidRPr="009F7F46">
        <w:rPr>
          <w:color w:val="000000" w:themeColor="text1"/>
        </w:rPr>
        <w:t>Magnetom</w:t>
      </w:r>
      <w:proofErr w:type="spellEnd"/>
      <w:r w:rsidRPr="009F7F46">
        <w:rPr>
          <w:color w:val="000000" w:themeColor="text1"/>
        </w:rPr>
        <w:t xml:space="preserve"> Connectome 3 Tesla scanner and a 32-channel head coil. </w:t>
      </w:r>
      <w:ins w:id="226" w:author="Gao, Si" w:date="2022-10-26T15:55:00Z">
        <w:r w:rsidR="00977EE2" w:rsidRPr="009F7F46">
          <w:rPr>
            <w:color w:val="000000" w:themeColor="text1"/>
          </w:rPr>
          <w:t xml:space="preserve">The </w:t>
        </w:r>
      </w:ins>
      <w:ins w:id="227" w:author="Gao, Si" w:date="2022-10-26T15:00:00Z">
        <w:r w:rsidR="0093478F" w:rsidRPr="009F7F46">
          <w:rPr>
            <w:iCs/>
            <w:color w:val="000000" w:themeColor="text1"/>
          </w:rPr>
          <w:t xml:space="preserve">T1w </w:t>
        </w:r>
      </w:ins>
      <w:ins w:id="228" w:author="Gao, Si" w:date="2022-10-26T15:20:00Z">
        <w:r w:rsidR="00B23B3C" w:rsidRPr="009F7F46">
          <w:rPr>
            <w:iCs/>
            <w:color w:val="000000" w:themeColor="text1"/>
          </w:rPr>
          <w:t>imaging</w:t>
        </w:r>
      </w:ins>
      <w:ins w:id="229" w:author="Gao, Si" w:date="2022-10-26T15:00:00Z">
        <w:r w:rsidR="0093478F" w:rsidRPr="009F7F46">
          <w:rPr>
            <w:iCs/>
            <w:color w:val="000000" w:themeColor="text1"/>
          </w:rPr>
          <w:t xml:space="preserve"> </w:t>
        </w:r>
      </w:ins>
      <w:ins w:id="230" w:author="Gao, Si" w:date="2022-10-26T15:54:00Z">
        <w:r w:rsidR="00F13C77" w:rsidRPr="009F7F46">
          <w:rPr>
            <w:iCs/>
            <w:color w:val="000000" w:themeColor="text1"/>
          </w:rPr>
          <w:t xml:space="preserve">data </w:t>
        </w:r>
      </w:ins>
      <w:ins w:id="231" w:author="Gao, Si" w:date="2022-10-26T15:20:00Z">
        <w:r w:rsidR="00B23B3C" w:rsidRPr="009F7F46">
          <w:rPr>
            <w:iCs/>
            <w:color w:val="000000" w:themeColor="text1"/>
          </w:rPr>
          <w:t>were</w:t>
        </w:r>
      </w:ins>
      <w:ins w:id="232" w:author="Gao, Si" w:date="2022-10-26T15:00:00Z">
        <w:r w:rsidR="0093478F" w:rsidRPr="009F7F46">
          <w:rPr>
            <w:iCs/>
            <w:color w:val="000000" w:themeColor="text1"/>
          </w:rPr>
          <w:t xml:space="preserve"> acquired</w:t>
        </w:r>
        <w:r w:rsidR="0093478F" w:rsidRPr="009F7F46" w:rsidDel="001C5274">
          <w:rPr>
            <w:iCs/>
            <w:color w:val="000000" w:themeColor="text1"/>
          </w:rPr>
          <w:t xml:space="preserve"> </w:t>
        </w:r>
      </w:ins>
      <w:ins w:id="233" w:author="Gao, Si" w:date="2022-10-26T15:10:00Z">
        <w:r w:rsidR="003B4E4B" w:rsidRPr="009F7F46">
          <w:rPr>
            <w:iCs/>
            <w:color w:val="000000" w:themeColor="text1"/>
          </w:rPr>
          <w:t>with</w:t>
        </w:r>
      </w:ins>
      <w:ins w:id="234" w:author="Gao, Si" w:date="2022-10-26T15:00:00Z">
        <w:r w:rsidR="0093478F" w:rsidRPr="009F7F46">
          <w:rPr>
            <w:iCs/>
            <w:color w:val="000000" w:themeColor="text1"/>
          </w:rPr>
          <w:t xml:space="preserve"> </w:t>
        </w:r>
      </w:ins>
      <w:ins w:id="235" w:author="Gao, Si" w:date="2022-10-26T15:15:00Z">
        <w:r w:rsidR="00B23B3C" w:rsidRPr="009F7F46">
          <w:rPr>
            <w:iCs/>
            <w:color w:val="000000" w:themeColor="text1"/>
          </w:rPr>
          <w:t xml:space="preserve">0.7 mm isotropic, </w:t>
        </w:r>
      </w:ins>
      <w:ins w:id="236" w:author="Gao, Si" w:date="2022-10-26T15:00:00Z">
        <w:r w:rsidR="0093478F" w:rsidRPr="009F7F46">
          <w:rPr>
            <w:iCs/>
            <w:color w:val="000000" w:themeColor="text1"/>
          </w:rPr>
          <w:t>FOV=</w:t>
        </w:r>
      </w:ins>
      <w:ins w:id="237" w:author="Gao, Si" w:date="2022-10-26T15:06:00Z">
        <w:r w:rsidR="003B4E4B" w:rsidRPr="009F7F46">
          <w:rPr>
            <w:iCs/>
            <w:color w:val="000000" w:themeColor="text1"/>
          </w:rPr>
          <w:t>224x224</w:t>
        </w:r>
      </w:ins>
      <w:ins w:id="238" w:author="Gao, Si" w:date="2022-10-26T15:09:00Z">
        <w:r w:rsidR="003B4E4B" w:rsidRPr="009F7F46">
          <w:rPr>
            <w:iCs/>
            <w:color w:val="000000" w:themeColor="text1"/>
          </w:rPr>
          <w:t xml:space="preserve"> </w:t>
        </w:r>
        <w:r w:rsidR="003B4E4B" w:rsidRPr="009F7F46">
          <w:rPr>
            <w:iCs/>
            <w:color w:val="000000" w:themeColor="text1"/>
          </w:rPr>
          <w:lastRenderedPageBreak/>
          <w:t>mm</w:t>
        </w:r>
      </w:ins>
      <w:ins w:id="239" w:author="Gao, Si" w:date="2022-10-26T15:00:00Z">
        <w:r w:rsidR="0093478F" w:rsidRPr="009F7F46">
          <w:rPr>
            <w:iCs/>
            <w:color w:val="000000" w:themeColor="text1"/>
          </w:rPr>
          <w:t xml:space="preserve">, 3D MPRAGE, </w:t>
        </w:r>
      </w:ins>
      <w:ins w:id="240" w:author="Gao, Si" w:date="2022-10-26T15:10:00Z">
        <w:r w:rsidR="00403748" w:rsidRPr="009F7F46">
          <w:rPr>
            <w:iCs/>
            <w:color w:val="000000" w:themeColor="text1"/>
          </w:rPr>
          <w:t>duration=</w:t>
        </w:r>
      </w:ins>
      <w:ins w:id="241" w:author="AbestSG" w:date="2022-10-26T17:06:00Z">
        <w:r w:rsidR="00155A2E" w:rsidRPr="009F7F46">
          <w:rPr>
            <w:iCs/>
            <w:color w:val="000000" w:themeColor="text1"/>
          </w:rPr>
          <w:t>8</w:t>
        </w:r>
      </w:ins>
      <w:ins w:id="242" w:author="Gao, Si" w:date="2022-10-26T15:11:00Z">
        <w:del w:id="243" w:author="AbestSG" w:date="2022-10-26T17:06:00Z">
          <w:r w:rsidR="00403748" w:rsidRPr="009F7F46" w:rsidDel="00155A2E">
            <w:rPr>
              <w:iCs/>
              <w:color w:val="000000" w:themeColor="text1"/>
            </w:rPr>
            <w:delText>7:40</w:delText>
          </w:r>
        </w:del>
      </w:ins>
      <w:ins w:id="244" w:author="Gao, Si" w:date="2022-10-26T15:10:00Z">
        <w:r w:rsidR="00403748" w:rsidRPr="009F7F46">
          <w:rPr>
            <w:iCs/>
            <w:color w:val="000000" w:themeColor="text1"/>
          </w:rPr>
          <w:t xml:space="preserve"> minutes</w:t>
        </w:r>
      </w:ins>
      <w:ins w:id="245" w:author="Gao, Si" w:date="2022-10-26T15:11:00Z">
        <w:del w:id="246" w:author="AbestSG" w:date="2022-10-26T17:06:00Z">
          <w:r w:rsidR="00403748" w:rsidRPr="009F7F46" w:rsidDel="00155A2E">
            <w:rPr>
              <w:iCs/>
              <w:color w:val="000000" w:themeColor="text1"/>
            </w:rPr>
            <w:delText>:seconds</w:delText>
          </w:r>
        </w:del>
      </w:ins>
      <w:ins w:id="247" w:author="Gao, Si" w:date="2022-10-26T15:10:00Z">
        <w:r w:rsidR="00403748" w:rsidRPr="009F7F46">
          <w:rPr>
            <w:iCs/>
            <w:color w:val="000000" w:themeColor="text1"/>
          </w:rPr>
          <w:t xml:space="preserve">, </w:t>
        </w:r>
      </w:ins>
      <w:ins w:id="248" w:author="Gao, Si" w:date="2022-10-26T15:13:00Z">
        <w:r w:rsidR="00403748" w:rsidRPr="009F7F46">
          <w:rPr>
            <w:iCs/>
            <w:color w:val="000000" w:themeColor="text1"/>
          </w:rPr>
          <w:t>TR/TE/TI=2400/2.14/100</w:t>
        </w:r>
      </w:ins>
      <w:ins w:id="249" w:author="Gao, Si" w:date="2022-10-26T15:00:00Z">
        <w:r w:rsidR="0093478F" w:rsidRPr="009F7F46">
          <w:rPr>
            <w:iCs/>
            <w:color w:val="000000" w:themeColor="text1"/>
          </w:rPr>
          <w:t xml:space="preserve">. </w:t>
        </w:r>
      </w:ins>
      <w:ins w:id="250" w:author="Gao, Si" w:date="2022-10-26T15:55:00Z">
        <w:r w:rsidR="00977EE2" w:rsidRPr="009F7F46">
          <w:rPr>
            <w:iCs/>
            <w:color w:val="000000" w:themeColor="text1"/>
          </w:rPr>
          <w:t>The d</w:t>
        </w:r>
      </w:ins>
      <w:del w:id="251" w:author="Gao, Si" w:date="2022-10-26T15:19:00Z">
        <w:r w:rsidRPr="009F7F46" w:rsidDel="00B23B3C">
          <w:rPr>
            <w:color w:val="000000" w:themeColor="text1"/>
          </w:rPr>
          <w:delText xml:space="preserve">Diffusion </w:delText>
        </w:r>
      </w:del>
      <w:ins w:id="252" w:author="Gao, Si" w:date="2022-10-26T15:19:00Z">
        <w:r w:rsidR="00B23B3C" w:rsidRPr="009F7F46">
          <w:rPr>
            <w:color w:val="000000" w:themeColor="text1"/>
          </w:rPr>
          <w:t xml:space="preserve">iffusion imaging </w:t>
        </w:r>
      </w:ins>
      <w:r w:rsidRPr="009F7F46">
        <w:rPr>
          <w:color w:val="000000" w:themeColor="text1"/>
        </w:rPr>
        <w:t xml:space="preserve">data were collected using a single-shot, single refocusing spin-echo, echo-planar imaging sequence with 1.25 mm isotropic spatial resolution (TE/TR=89.5/5520 </w:t>
      </w:r>
      <w:proofErr w:type="spellStart"/>
      <w:r w:rsidRPr="009F7F46">
        <w:rPr>
          <w:color w:val="000000" w:themeColor="text1"/>
        </w:rPr>
        <w:t>ms</w:t>
      </w:r>
      <w:proofErr w:type="spellEnd"/>
      <w:r w:rsidRPr="009F7F46">
        <w:rPr>
          <w:color w:val="000000" w:themeColor="text1"/>
        </w:rPr>
        <w:t>, FOV=</w:t>
      </w:r>
      <w:del w:id="253" w:author="Gao, Si" w:date="2022-10-26T15:18:00Z">
        <w:r w:rsidRPr="009F7F46" w:rsidDel="00B23B3C">
          <w:rPr>
            <w:color w:val="000000" w:themeColor="text1"/>
          </w:rPr>
          <w:delText xml:space="preserve">210x180 </w:delText>
        </w:r>
      </w:del>
      <w:ins w:id="254" w:author="Gao, Si" w:date="2022-10-26T15:18:00Z">
        <w:r w:rsidR="00B23B3C" w:rsidRPr="009F7F46">
          <w:rPr>
            <w:color w:val="000000" w:themeColor="text1"/>
          </w:rPr>
          <w:t>210x</w:t>
        </w:r>
      </w:ins>
      <w:ins w:id="255" w:author="Gao, Si" w:date="2022-10-26T15:32:00Z">
        <w:r w:rsidR="006B5FE9" w:rsidRPr="009F7F46">
          <w:rPr>
            <w:color w:val="000000" w:themeColor="text1"/>
          </w:rPr>
          <w:t>180</w:t>
        </w:r>
      </w:ins>
      <w:ins w:id="256" w:author="Gao, Si" w:date="2022-10-26T15:18:00Z">
        <w:r w:rsidR="00B23B3C" w:rsidRPr="009F7F46">
          <w:rPr>
            <w:color w:val="000000" w:themeColor="text1"/>
          </w:rPr>
          <w:t xml:space="preserve"> </w:t>
        </w:r>
      </w:ins>
      <w:r w:rsidRPr="009F7F46">
        <w:rPr>
          <w:color w:val="000000" w:themeColor="text1"/>
        </w:rPr>
        <w:t>mm)</w:t>
      </w:r>
      <w:ins w:id="257" w:author="Gao, Si" w:date="2022-10-26T15:20:00Z">
        <w:r w:rsidR="001C5D73" w:rsidRPr="009F7F46">
          <w:rPr>
            <w:color w:val="000000" w:themeColor="text1"/>
          </w:rPr>
          <w:t>,</w:t>
        </w:r>
      </w:ins>
      <w:del w:id="258" w:author="Gao, Si" w:date="2022-10-26T15:19:00Z">
        <w:r w:rsidRPr="009F7F46" w:rsidDel="00B23B3C">
          <w:rPr>
            <w:color w:val="000000" w:themeColor="text1"/>
          </w:rPr>
          <w:delText>. DWI data were collected using</w:delText>
        </w:r>
      </w:del>
      <w:r w:rsidRPr="009F7F46">
        <w:rPr>
          <w:color w:val="000000" w:themeColor="text1"/>
        </w:rPr>
        <w:t xml:space="preserve"> 90 directions with right-to-left and left-to-right phase encoding polarities for each of the four diffusion weightings (b=1000</w:t>
      </w:r>
      <w:del w:id="259" w:author="Gao, Si" w:date="2022-10-26T15:22:00Z">
        <w:r w:rsidRPr="009F7F46" w:rsidDel="001C5D73">
          <w:rPr>
            <w:color w:val="000000" w:themeColor="text1"/>
          </w:rPr>
          <w:delText>, 1500,</w:delText>
        </w:r>
      </w:del>
      <w:ins w:id="260" w:author="Gao, Si" w:date="2022-10-26T15:34:00Z">
        <w:r w:rsidR="006B5FE9" w:rsidRPr="009F7F46">
          <w:rPr>
            <w:color w:val="000000" w:themeColor="text1"/>
          </w:rPr>
          <w:t>,</w:t>
        </w:r>
      </w:ins>
      <w:r w:rsidRPr="009F7F46">
        <w:rPr>
          <w:color w:val="000000" w:themeColor="text1"/>
        </w:rPr>
        <w:t xml:space="preserve"> 2000, and 3000 s/mm</w:t>
      </w:r>
      <w:r w:rsidRPr="009F7F46">
        <w:rPr>
          <w:color w:val="000000" w:themeColor="text1"/>
          <w:vertAlign w:val="superscript"/>
        </w:rPr>
        <w:t>2</w:t>
      </w:r>
      <w:r w:rsidRPr="009F7F46">
        <w:rPr>
          <w:color w:val="000000" w:themeColor="text1"/>
        </w:rPr>
        <w:t xml:space="preserve">). </w:t>
      </w:r>
      <w:ins w:id="261" w:author="Gao, Si" w:date="2022-10-26T15:24:00Z">
        <w:r w:rsidR="001C5D73" w:rsidRPr="009F7F46">
          <w:rPr>
            <w:color w:val="000000" w:themeColor="text1"/>
          </w:rPr>
          <w:t xml:space="preserve">Then </w:t>
        </w:r>
      </w:ins>
      <w:ins w:id="262" w:author="Gao, Si" w:date="2022-10-26T15:25:00Z">
        <w:r w:rsidR="001C5D73" w:rsidRPr="009F7F46">
          <w:rPr>
            <w:color w:val="000000" w:themeColor="text1"/>
          </w:rPr>
          <w:t>T1w</w:t>
        </w:r>
      </w:ins>
      <w:del w:id="263" w:author="Gao, Si" w:date="2022-10-26T15:25:00Z">
        <w:r w:rsidRPr="009F7F46" w:rsidDel="001C5D73">
          <w:rPr>
            <w:color w:val="000000" w:themeColor="text1"/>
          </w:rPr>
          <w:delText>Diffusion</w:delText>
        </w:r>
      </w:del>
      <w:ins w:id="264" w:author="Gao, Si" w:date="2022-10-26T15:35:00Z">
        <w:r w:rsidR="006B5FE9" w:rsidRPr="009F7F46">
          <w:rPr>
            <w:color w:val="000000" w:themeColor="text1"/>
          </w:rPr>
          <w:t xml:space="preserve"> </w:t>
        </w:r>
      </w:ins>
      <w:del w:id="265" w:author="Gao, Si" w:date="2022-10-26T15:35:00Z">
        <w:r w:rsidRPr="009F7F46" w:rsidDel="006B5FE9">
          <w:rPr>
            <w:color w:val="000000" w:themeColor="text1"/>
          </w:rPr>
          <w:delText xml:space="preserve"> </w:delText>
        </w:r>
      </w:del>
      <w:ins w:id="266" w:author="Gao, Si" w:date="2022-10-26T15:27:00Z">
        <w:r w:rsidR="007D694A" w:rsidRPr="009F7F46">
          <w:rPr>
            <w:color w:val="000000" w:themeColor="text1"/>
          </w:rPr>
          <w:t xml:space="preserve"> and diffusion</w:t>
        </w:r>
      </w:ins>
      <w:ins w:id="267" w:author="Gao, Si" w:date="2022-10-26T15:35:00Z">
        <w:r w:rsidR="006B5FE9" w:rsidRPr="009F7F46">
          <w:rPr>
            <w:color w:val="000000" w:themeColor="text1"/>
          </w:rPr>
          <w:t xml:space="preserve"> imaging data</w:t>
        </w:r>
      </w:ins>
      <w:ins w:id="268" w:author="Gao, Si" w:date="2022-10-26T15:25:00Z">
        <w:r w:rsidR="001C5D73" w:rsidRPr="009F7F46">
          <w:rPr>
            <w:color w:val="000000" w:themeColor="text1"/>
          </w:rPr>
          <w:t xml:space="preserve"> were processed using the MR </w:t>
        </w:r>
      </w:ins>
      <w:ins w:id="269" w:author="Gao, Si" w:date="2022-10-26T15:27:00Z">
        <w:r w:rsidR="007D694A" w:rsidRPr="009F7F46">
          <w:rPr>
            <w:color w:val="000000" w:themeColor="text1"/>
          </w:rPr>
          <w:t>s</w:t>
        </w:r>
      </w:ins>
      <w:ins w:id="270" w:author="Gao, Si" w:date="2022-10-26T15:25:00Z">
        <w:r w:rsidR="001C5D73" w:rsidRPr="009F7F46">
          <w:rPr>
            <w:color w:val="000000" w:themeColor="text1"/>
          </w:rPr>
          <w:t xml:space="preserve">tructural </w:t>
        </w:r>
      </w:ins>
      <w:ins w:id="271" w:author="Gao, Si" w:date="2022-10-26T15:27:00Z">
        <w:r w:rsidR="007D694A" w:rsidRPr="009F7F46">
          <w:rPr>
            <w:color w:val="000000" w:themeColor="text1"/>
          </w:rPr>
          <w:t>p</w:t>
        </w:r>
      </w:ins>
      <w:ins w:id="272" w:author="Gao, Si" w:date="2022-10-26T15:25:00Z">
        <w:r w:rsidR="001C5D73" w:rsidRPr="009F7F46">
          <w:rPr>
            <w:color w:val="000000" w:themeColor="text1"/>
          </w:rPr>
          <w:t xml:space="preserve">ipeline and </w:t>
        </w:r>
      </w:ins>
      <w:ins w:id="273" w:author="Gao, Si" w:date="2022-10-26T15:27:00Z">
        <w:r w:rsidR="007D694A" w:rsidRPr="009F7F46">
          <w:rPr>
            <w:color w:val="000000" w:themeColor="text1"/>
          </w:rPr>
          <w:t>d</w:t>
        </w:r>
      </w:ins>
      <w:ins w:id="274" w:author="Gao, Si" w:date="2022-10-26T15:26:00Z">
        <w:r w:rsidR="007D694A" w:rsidRPr="009F7F46">
          <w:rPr>
            <w:color w:val="000000" w:themeColor="text1"/>
          </w:rPr>
          <w:t xml:space="preserve">iffusion </w:t>
        </w:r>
      </w:ins>
      <w:ins w:id="275" w:author="Gao, Si" w:date="2022-10-26T15:37:00Z">
        <w:r w:rsidR="009231F9" w:rsidRPr="009F7F46">
          <w:rPr>
            <w:color w:val="000000" w:themeColor="text1"/>
          </w:rPr>
          <w:t>p</w:t>
        </w:r>
      </w:ins>
      <w:ins w:id="276" w:author="Gao, Si" w:date="2022-10-26T15:26:00Z">
        <w:r w:rsidR="007D694A" w:rsidRPr="009F7F46">
          <w:rPr>
            <w:color w:val="000000" w:themeColor="text1"/>
          </w:rPr>
          <w:t>ipeline</w:t>
        </w:r>
      </w:ins>
      <w:ins w:id="277" w:author="Gao, Si" w:date="2022-10-26T15:29:00Z">
        <w:r w:rsidR="007D694A" w:rsidRPr="009F7F46">
          <w:rPr>
            <w:color w:val="000000" w:themeColor="text1"/>
          </w:rPr>
          <w:t>, respectively</w:t>
        </w:r>
      </w:ins>
      <w:ins w:id="278" w:author="Gao, Si" w:date="2022-10-26T15:36:00Z">
        <w:r w:rsidR="009231F9" w:rsidRPr="009F7F46">
          <w:rPr>
            <w:color w:val="000000" w:themeColor="text1"/>
          </w:rPr>
          <w:t xml:space="preserve">. Details on the image acquisition, </w:t>
        </w:r>
      </w:ins>
      <w:ins w:id="279" w:author="Gao, Si" w:date="2022-10-26T15:53:00Z">
        <w:r w:rsidR="00EC64D7" w:rsidRPr="009F7F46">
          <w:rPr>
            <w:color w:val="000000" w:themeColor="text1"/>
          </w:rPr>
          <w:t>processing pipeline</w:t>
        </w:r>
      </w:ins>
      <w:ins w:id="280" w:author="Gao, Si" w:date="2022-10-26T15:54:00Z">
        <w:r w:rsidR="00EC64D7" w:rsidRPr="009F7F46">
          <w:rPr>
            <w:color w:val="000000" w:themeColor="text1"/>
          </w:rPr>
          <w:t xml:space="preserve">s </w:t>
        </w:r>
      </w:ins>
      <w:ins w:id="281" w:author="Gao, Si" w:date="2022-10-26T15:38:00Z">
        <w:r w:rsidR="009231F9" w:rsidRPr="009F7F46">
          <w:rPr>
            <w:color w:val="000000" w:themeColor="text1"/>
          </w:rPr>
          <w:t xml:space="preserve">and quality controls </w:t>
        </w:r>
      </w:ins>
      <w:ins w:id="282" w:author="Gao, Si" w:date="2022-10-26T15:53:00Z">
        <w:r w:rsidR="00C806C4" w:rsidRPr="009F7F46">
          <w:rPr>
            <w:color w:val="000000" w:themeColor="text1"/>
          </w:rPr>
          <w:t>are available</w:t>
        </w:r>
      </w:ins>
      <w:ins w:id="283" w:author="Gao, Si" w:date="2022-10-26T15:36:00Z">
        <w:r w:rsidR="009231F9" w:rsidRPr="009F7F46">
          <w:rPr>
            <w:color w:val="000000" w:themeColor="text1"/>
          </w:rPr>
          <w:t xml:space="preserve"> online at (https://www.humanconnectome.org/study/hcp-young-adult/document/1200-subjects-data-release).</w:t>
        </w:r>
      </w:ins>
      <w:del w:id="284" w:author="Gao, Si" w:date="2022-10-26T15:29:00Z">
        <w:r w:rsidRPr="009F7F46" w:rsidDel="007D694A">
          <w:rPr>
            <w:color w:val="000000" w:themeColor="text1"/>
          </w:rPr>
          <w:delText xml:space="preserve">data were preprocessed using the HCP Diffusion pipeline </w:delText>
        </w:r>
        <w:commentRangeStart w:id="285"/>
        <w:r w:rsidRPr="009F7F46" w:rsidDel="007D694A">
          <w:rPr>
            <w:color w:val="000000" w:themeColor="text1"/>
          </w:rPr>
        </w:r>
        <w:r w:rsidRPr="009F7F46" w:rsidDel="007D694A">
          <w:rPr>
            <w:color w:val="000000" w:themeColor="text1"/>
          </w:rPr>
          <w:delInstrText xml:space="preserve"> ADDIN EN.CITE </w:delInstrText>
        </w:r>
        <w:r w:rsidRPr="009F7F46" w:rsidDel="007D694A">
          <w:rPr>
            <w:color w:val="000000" w:themeColor="text1"/>
          </w:rPr>
        </w:r>
        <w:r w:rsidRPr="009F7F46" w:rsidDel="007D694A">
          <w:rPr>
            <w:color w:val="000000" w:themeColor="text1"/>
          </w:rPr>
          <w:delInstrText xml:space="preserve"> ADDIN EN.CITE.DATA </w:delInstrText>
        </w:r>
        <w:r w:rsidRPr="009F7F46" w:rsidDel="007D694A">
          <w:rPr>
            <w:color w:val="000000" w:themeColor="text1"/>
          </w:rPr>
        </w:r>
        <w:r w:rsidRPr="009F7F46" w:rsidDel="007D694A">
          <w:rPr>
            <w:color w:val="000000" w:themeColor="text1"/>
          </w:rPr>
        </w:r>
        <w:r w:rsidRPr="009F7F46" w:rsidDel="007D694A">
          <w:rPr>
            <w:color w:val="000000" w:themeColor="text1"/>
          </w:rPr>
        </w:r>
        <w:r w:rsidRPr="009F7F46" w:rsidDel="007D694A">
          <w:rPr>
            <w:color w:val="000000" w:themeColor="text1"/>
          </w:rPr>
        </w:r>
        <w:r w:rsidRPr="009F7F46" w:rsidDel="007D694A">
          <w:rPr>
            <w:noProof/>
            <w:color w:val="000000" w:themeColor="text1"/>
            <w:vertAlign w:val="superscript"/>
          </w:rPr>
          <w:delText>3, 4</w:delText>
        </w:r>
        <w:r w:rsidRPr="009F7F46" w:rsidDel="007D694A">
          <w:rPr>
            <w:color w:val="000000" w:themeColor="text1"/>
          </w:rPr>
        </w:r>
        <w:r w:rsidRPr="009F7F46" w:rsidDel="007D694A">
          <w:rPr>
            <w:color w:val="000000" w:themeColor="text1"/>
          </w:rPr>
          <w:delText xml:space="preserve"> </w:delText>
        </w:r>
        <w:commentRangeEnd w:id="285"/>
        <w:r w:rsidR="008A7EEB" w:rsidRPr="009F7F46" w:rsidDel="007D694A">
          <w:rPr>
            <w:rStyle w:val="a4"/>
            <w:sz w:val="24"/>
            <w:szCs w:val="24"/>
          </w:rPr>
          <w:commentReference w:id="285"/>
        </w:r>
        <w:r w:rsidRPr="009F7F46" w:rsidDel="007D694A">
          <w:rPr>
            <w:color w:val="000000" w:themeColor="text1"/>
          </w:rPr>
          <w:delText xml:space="preserve">included: normalization of b0 image intensity across runs; correction for EPI susceptibility and eddy-current-induced distortions, gradient-nonlinearities, subject motion, and application of a brain mask. FA maps were obtained by fitting the diffusion tensor model using the FSL-FDT toolkit </w:delText>
        </w:r>
        <w:r w:rsidRPr="009F7F46" w:rsidDel="007D694A">
          <w:rPr>
            <w:color w:val="000000" w:themeColor="text1"/>
          </w:rPr>
        </w:r>
        <w:r w:rsidRPr="009F7F46" w:rsidDel="007D694A">
          <w:rPr>
            <w:color w:val="000000" w:themeColor="text1"/>
          </w:rPr>
          <w:delInstrText xml:space="preserve"> ADDIN EN.CITE &lt;EndNote&gt;&lt;Cite&gt;&lt;Author&gt;Behrens&lt;/Author&gt;&lt;Year&gt;2003&lt;/Year&gt;&lt;RecNum&gt;1235&lt;/RecNum&gt;&lt;DisplayText&gt;&lt;style face="superscript"&gt;6&lt;/style&gt;&lt;/DisplayText&gt;&lt;record&gt;&lt;rec-number&gt;1235&lt;/rec-number&gt;&lt;foreign-keys&gt;&lt;key app="EN" db-id="5zzz5axrcezf9mexet2vxafjdtts2teftfd5" timestamp="0"&gt;1235&lt;/key&gt;&lt;/foreign-keys&gt;&lt;ref-type name="Journal Article"&gt;17&lt;/ref-type&gt;&lt;contributors&gt;&lt;authors&gt;&lt;author&gt;Behrens, T. E.&lt;/author&gt;&lt;author&gt;Woolrich, M. W.&lt;/author&gt;&lt;author&gt;Jenkinson, M.&lt;/author&gt;&lt;author&gt;Johansen-Berg, H.&lt;/author&gt;&lt;author&gt;Nunes, R. G.&lt;/author&gt;&lt;author&gt;Clare, S.&lt;/author&gt;&lt;author&gt;Matthews, P. M.&lt;/author&gt;&lt;author&gt;Brady, J. M.&lt;/author&gt;&lt;author&gt;Smith, S. M.&lt;/author&gt;&lt;/authors&gt;&lt;/contributors&gt;&lt;auth-address&gt;Oxford Centre for Functional Magnetic Resonance Imaging of the Brain (FMRIB), Oxford, UK. behrens@fmrib.ox.ac.uk&lt;/auth-address&gt;&lt;titles&gt;&lt;title&gt;Characterization and propagation of uncertainty in diffusion-weighted MR imaging&lt;/title&gt;&lt;secondary-title&gt;Magn Reson Med&lt;/secondary-title&gt;&lt;/titles&gt;&lt;pages&gt;1077-88&lt;/pages&gt;&lt;volume&gt;50&lt;/volume&gt;&lt;number&gt;5&lt;/number&gt;&lt;edition&gt;2003/10/31&lt;/edition&gt;&lt;keywords&gt;&lt;keyword&gt;Algorithms&lt;/keyword&gt;&lt;keyword&gt;Anisotropy&lt;/keyword&gt;&lt;keyword&gt;*Diffusion Magnetic Resonance Imaging&lt;/keyword&gt;&lt;keyword&gt;Humans&lt;/keyword&gt;&lt;keyword&gt;Image Processing, Computer-Assisted&lt;/keyword&gt;&lt;keyword&gt;Models, Statistical&lt;/keyword&gt;&lt;keyword&gt;Thalamus/anatomy &amp;amp; histology&lt;/keyword&gt;&lt;/keywords&gt;&lt;dates&gt;&lt;year&gt;2003&lt;/year&gt;&lt;pub-dates&gt;&lt;date&gt;Nov&lt;/date&gt;&lt;/pub-dates&gt;&lt;/dates&gt;&lt;isbn&gt;0740-3194 (Print)&amp;#xD;0740-3194 (Linking)&lt;/isbn&gt;&lt;accession-num&gt;14587019&lt;/accession-num&gt;&lt;urls&gt;&lt;related-urls&gt;&lt;url&gt;http://www.ncbi.nlm.nih.gov/entrez/query.fcgi?cmd=Retrieve&amp;amp;db=PubMed&amp;amp;dopt=Citation&amp;amp;list_uids=14587019&lt;/url&gt;&lt;/related-urls&gt;&lt;/urls&gt;&lt;electronic-resource-num&gt;10.1002/mrm.10609&lt;/electronic-resource-num&gt;&lt;language&gt;eng&lt;/language&gt;&lt;/record&gt;&lt;/Cite&gt;&lt;/EndNote&gt;</w:delInstrText>
        </w:r>
        <w:r w:rsidRPr="009F7F46" w:rsidDel="007D694A">
          <w:rPr>
            <w:color w:val="000000" w:themeColor="text1"/>
          </w:rPr>
        </w:r>
        <w:r w:rsidRPr="009F7F46" w:rsidDel="007D694A">
          <w:rPr>
            <w:noProof/>
            <w:color w:val="000000" w:themeColor="text1"/>
            <w:vertAlign w:val="superscript"/>
          </w:rPr>
          <w:delText>6</w:delText>
        </w:r>
        <w:r w:rsidRPr="009F7F46" w:rsidDel="007D694A">
          <w:rPr>
            <w:color w:val="000000" w:themeColor="text1"/>
          </w:rPr>
        </w:r>
        <w:r w:rsidRPr="009F7F46" w:rsidDel="007D694A">
          <w:rPr>
            <w:color w:val="000000" w:themeColor="text1"/>
          </w:rPr>
          <w:delText xml:space="preserve">. </w:delText>
        </w:r>
      </w:del>
      <w:ins w:id="286" w:author="Yizhou Ma" w:date="2022-10-11T17:20:00Z">
        <w:del w:id="287" w:author="Gao, Si" w:date="2022-10-26T15:29:00Z">
          <w:r w:rsidR="006522C8" w:rsidRPr="009F7F46" w:rsidDel="007D694A">
            <w:rPr>
              <w:color w:val="000000" w:themeColor="text1"/>
            </w:rPr>
            <w:delText>No discussion about T1?</w:delText>
          </w:r>
          <w:r w:rsidR="008A7EEB" w:rsidRPr="009F7F46" w:rsidDel="007D694A">
            <w:rPr>
              <w:color w:val="000000" w:themeColor="text1"/>
            </w:rPr>
            <w:delText xml:space="preserve"> </w:delText>
          </w:r>
        </w:del>
      </w:ins>
    </w:p>
    <w:p w14:paraId="7A89B4B2" w14:textId="77777777" w:rsidR="00B7746D" w:rsidRPr="009F7F46" w:rsidRDefault="00B7746D" w:rsidP="00B7746D">
      <w:pPr>
        <w:pStyle w:val="ColorfulList-Accent12"/>
        <w:autoSpaceDE w:val="0"/>
        <w:autoSpaceDN w:val="0"/>
        <w:adjustRightInd w:val="0"/>
        <w:spacing w:line="480" w:lineRule="auto"/>
        <w:ind w:left="0"/>
        <w:rPr>
          <w:rFonts w:ascii="Times New Roman" w:hAnsi="Times New Roman"/>
          <w:color w:val="000000" w:themeColor="text1"/>
        </w:rPr>
      </w:pPr>
    </w:p>
    <w:p w14:paraId="0FE60A47" w14:textId="3A51A181" w:rsidR="00B7746D" w:rsidRPr="009F7F46" w:rsidRDefault="00B7746D" w:rsidP="00B7746D">
      <w:pPr>
        <w:pStyle w:val="ColorfulList-Accent12"/>
        <w:autoSpaceDE w:val="0"/>
        <w:autoSpaceDN w:val="0"/>
        <w:adjustRightInd w:val="0"/>
        <w:spacing w:line="480" w:lineRule="auto"/>
        <w:ind w:left="0"/>
        <w:rPr>
          <w:ins w:id="288" w:author="AbestSG" w:date="2022-10-26T16:38:00Z"/>
          <w:rFonts w:ascii="Times New Roman" w:hAnsi="Times New Roman"/>
          <w:b/>
          <w:bCs/>
          <w:i/>
          <w:iCs/>
          <w:color w:val="000000" w:themeColor="text1"/>
          <w:shd w:val="clear" w:color="auto" w:fill="FFFFFF"/>
        </w:rPr>
      </w:pPr>
      <w:r w:rsidRPr="009F7F46">
        <w:rPr>
          <w:rFonts w:ascii="Times New Roman" w:hAnsi="Times New Roman"/>
          <w:b/>
          <w:bCs/>
          <w:i/>
          <w:iCs/>
          <w:color w:val="000000" w:themeColor="text1"/>
          <w:shd w:val="clear" w:color="auto" w:fill="FFFFFF"/>
        </w:rPr>
        <w:t>2.2.4</w:t>
      </w:r>
      <w:r w:rsidRPr="009F7F46">
        <w:rPr>
          <w:rFonts w:ascii="Times New Roman" w:hAnsi="Times New Roman"/>
          <w:b/>
          <w:bCs/>
          <w:i/>
          <w:iCs/>
          <w:color w:val="000000" w:themeColor="text1"/>
          <w:shd w:val="clear" w:color="auto" w:fill="FFFFFF"/>
        </w:rPr>
        <w:tab/>
        <w:t>Adolescent Brain Cognitive Development (ABCD)</w:t>
      </w:r>
    </w:p>
    <w:p w14:paraId="2F5C2AAC" w14:textId="6A7B10B2" w:rsidR="00B7746D" w:rsidRDefault="00BE504A" w:rsidP="00B61B80">
      <w:pPr>
        <w:pStyle w:val="ColorfulList-Accent12"/>
        <w:autoSpaceDE w:val="0"/>
        <w:autoSpaceDN w:val="0"/>
        <w:adjustRightInd w:val="0"/>
        <w:spacing w:line="480" w:lineRule="auto"/>
        <w:ind w:left="0"/>
        <w:rPr>
          <w:rFonts w:ascii="Times New Roman" w:hAnsi="Times New Roman"/>
          <w:color w:val="000000" w:themeColor="text1"/>
        </w:rPr>
      </w:pPr>
      <w:commentRangeStart w:id="289"/>
      <w:ins w:id="290" w:author="AbestSG" w:date="2022-10-26T16:38:00Z">
        <w:r w:rsidRPr="009F7F46">
          <w:rPr>
            <w:rFonts w:ascii="Times New Roman" w:hAnsi="Times New Roman"/>
          </w:rPr>
          <w:t xml:space="preserve">The </w:t>
        </w:r>
      </w:ins>
      <w:ins w:id="291" w:author="AbestSG" w:date="2022-10-26T16:40:00Z">
        <w:r w:rsidR="00603549" w:rsidRPr="009F7F46">
          <w:rPr>
            <w:rFonts w:ascii="Times New Roman" w:hAnsi="Times New Roman"/>
          </w:rPr>
          <w:t xml:space="preserve">ABCD imaging </w:t>
        </w:r>
      </w:ins>
      <w:ins w:id="292" w:author="AbestSG" w:date="2022-10-26T16:44:00Z">
        <w:r w:rsidR="00603549" w:rsidRPr="009F7F46">
          <w:rPr>
            <w:rFonts w:ascii="Times New Roman" w:hAnsi="Times New Roman"/>
          </w:rPr>
          <w:t xml:space="preserve">were collected </w:t>
        </w:r>
      </w:ins>
      <w:ins w:id="293" w:author="AbestSG" w:date="2022-10-26T16:43:00Z">
        <w:r w:rsidR="00603549" w:rsidRPr="009F7F46">
          <w:rPr>
            <w:rFonts w:ascii="Times New Roman" w:hAnsi="Times New Roman"/>
          </w:rPr>
          <w:t xml:space="preserve">at </w:t>
        </w:r>
        <w:r w:rsidR="00603549" w:rsidRPr="009F7F46">
          <w:rPr>
            <w:rFonts w:ascii="Times New Roman" w:hAnsi="Times New Roman"/>
          </w:rPr>
          <w:t xml:space="preserve">21 research sites across the </w:t>
        </w:r>
        <w:r w:rsidR="00603549" w:rsidRPr="009F7F46">
          <w:rPr>
            <w:rFonts w:ascii="Times New Roman" w:hAnsi="Times New Roman"/>
          </w:rPr>
          <w:t xml:space="preserve">United States </w:t>
        </w:r>
      </w:ins>
      <w:ins w:id="294" w:author="AbestSG" w:date="2022-10-26T16:38:00Z">
        <w:r w:rsidRPr="009F7F46">
          <w:rPr>
            <w:rFonts w:ascii="Times New Roman" w:hAnsi="Times New Roman"/>
          </w:rPr>
          <w:t xml:space="preserve">data using </w:t>
        </w:r>
      </w:ins>
      <w:ins w:id="295" w:author="AbestSG" w:date="2022-10-26T16:49:00Z">
        <w:r w:rsidR="00603549" w:rsidRPr="009F7F46">
          <w:rPr>
            <w:rFonts w:ascii="Times New Roman" w:hAnsi="Times New Roman"/>
          </w:rPr>
          <w:t>ABCD imaging protocol</w:t>
        </w:r>
        <w:r w:rsidR="00603549" w:rsidRPr="009F7F46">
          <w:rPr>
            <w:rFonts w:ascii="Times New Roman" w:hAnsi="Times New Roman"/>
          </w:rPr>
          <w:t xml:space="preserve"> and </w:t>
        </w:r>
      </w:ins>
      <w:ins w:id="296" w:author="AbestSG" w:date="2022-10-26T16:55:00Z">
        <w:r w:rsidR="00E37373" w:rsidRPr="009F7F46">
          <w:rPr>
            <w:rFonts w:ascii="Times New Roman" w:hAnsi="Times New Roman"/>
          </w:rPr>
          <w:t xml:space="preserve">three </w:t>
        </w:r>
      </w:ins>
      <w:ins w:id="297" w:author="AbestSG" w:date="2022-10-26T16:38:00Z">
        <w:r w:rsidRPr="009F7F46">
          <w:rPr>
            <w:rFonts w:ascii="Times New Roman" w:hAnsi="Times New Roman"/>
          </w:rPr>
          <w:t>3T Scanner</w:t>
        </w:r>
      </w:ins>
      <w:ins w:id="298" w:author="AbestSG" w:date="2022-10-26T16:52:00Z">
        <w:r w:rsidR="00E37373" w:rsidRPr="009F7F46">
          <w:rPr>
            <w:rFonts w:ascii="Times New Roman" w:hAnsi="Times New Roman"/>
          </w:rPr>
          <w:t xml:space="preserve"> </w:t>
        </w:r>
      </w:ins>
      <w:ins w:id="299" w:author="AbestSG" w:date="2022-10-26T17:01:00Z">
        <w:r w:rsidR="00155A2E" w:rsidRPr="009F7F46">
          <w:rPr>
            <w:rFonts w:ascii="Times New Roman" w:hAnsi="Times New Roman"/>
          </w:rPr>
          <w:t xml:space="preserve">platforms </w:t>
        </w:r>
      </w:ins>
      <w:ins w:id="300" w:author="AbestSG" w:date="2022-10-26T17:07:00Z">
        <w:r w:rsidR="009C381F" w:rsidRPr="009F7F46">
          <w:rPr>
            <w:rFonts w:ascii="Times New Roman" w:hAnsi="Times New Roman"/>
          </w:rPr>
          <w:t xml:space="preserve">including </w:t>
        </w:r>
      </w:ins>
      <w:ins w:id="301" w:author="AbestSG" w:date="2022-10-26T16:48:00Z">
        <w:r w:rsidR="00603549" w:rsidRPr="009F7F46">
          <w:rPr>
            <w:rFonts w:ascii="Times New Roman" w:hAnsi="Times New Roman"/>
          </w:rPr>
          <w:t>Siemens Prisma</w:t>
        </w:r>
      </w:ins>
      <w:ins w:id="302" w:author="AbestSG" w:date="2022-10-26T16:38:00Z">
        <w:r w:rsidRPr="009F7F46">
          <w:rPr>
            <w:rFonts w:ascii="Times New Roman" w:hAnsi="Times New Roman"/>
          </w:rPr>
          <w:t xml:space="preserve">, </w:t>
        </w:r>
      </w:ins>
      <w:ins w:id="303" w:author="AbestSG" w:date="2022-10-26T16:48:00Z">
        <w:r w:rsidR="00603549" w:rsidRPr="009F7F46">
          <w:rPr>
            <w:rFonts w:ascii="Times New Roman" w:hAnsi="Times New Roman"/>
          </w:rPr>
          <w:t>General Electric (GE) 750 and Philips</w:t>
        </w:r>
      </w:ins>
      <w:ins w:id="304" w:author="AbestSG" w:date="2022-10-26T16:38:00Z">
        <w:r w:rsidRPr="009F7F46">
          <w:rPr>
            <w:rFonts w:ascii="Times New Roman" w:hAnsi="Times New Roman"/>
          </w:rPr>
          <w:t xml:space="preserve">. </w:t>
        </w:r>
      </w:ins>
      <w:ins w:id="305" w:author="AbestSG" w:date="2022-10-26T17:01:00Z">
        <w:r w:rsidR="00155A2E" w:rsidRPr="009F7F46">
          <w:rPr>
            <w:rFonts w:ascii="Times New Roman" w:hAnsi="Times New Roman"/>
          </w:rPr>
          <w:t>The ABCD imaging protocol is harmonized for three scanner</w:t>
        </w:r>
      </w:ins>
      <w:ins w:id="306" w:author="AbestSG" w:date="2022-10-26T17:02:00Z">
        <w:r w:rsidR="00155A2E" w:rsidRPr="009F7F46">
          <w:rPr>
            <w:rFonts w:ascii="Times New Roman" w:hAnsi="Times New Roman"/>
          </w:rPr>
          <w:t xml:space="preserve"> </w:t>
        </w:r>
        <w:r w:rsidR="00155A2E" w:rsidRPr="009F7F46">
          <w:rPr>
            <w:rFonts w:ascii="Times New Roman" w:hAnsi="Times New Roman"/>
          </w:rPr>
          <w:t>platforms</w:t>
        </w:r>
      </w:ins>
      <w:ins w:id="307" w:author="AbestSG" w:date="2022-10-26T17:01:00Z">
        <w:r w:rsidR="00155A2E" w:rsidRPr="009F7F46">
          <w:rPr>
            <w:rFonts w:ascii="Times New Roman" w:hAnsi="Times New Roman"/>
          </w:rPr>
          <w:t xml:space="preserve"> and use of multi-channel coils using a standard adult-size coil.</w:t>
        </w:r>
      </w:ins>
      <w:ins w:id="308" w:author="AbestSG" w:date="2022-10-26T16:57:00Z">
        <w:r w:rsidR="00E37373" w:rsidRPr="009F7F46">
          <w:rPr>
            <w:rFonts w:ascii="Times New Roman" w:hAnsi="Times New Roman"/>
          </w:rPr>
          <w:t xml:space="preserve"> </w:t>
        </w:r>
      </w:ins>
      <w:ins w:id="309" w:author="AbestSG" w:date="2022-10-26T17:03:00Z">
        <w:r w:rsidR="00155A2E" w:rsidRPr="009F7F46">
          <w:rPr>
            <w:rFonts w:ascii="Times New Roman" w:hAnsi="Times New Roman"/>
          </w:rPr>
          <w:t xml:space="preserve">The </w:t>
        </w:r>
      </w:ins>
      <w:ins w:id="310" w:author="AbestSG" w:date="2022-10-26T16:38:00Z">
        <w:r w:rsidRPr="009F7F46">
          <w:rPr>
            <w:rFonts w:ascii="Times New Roman" w:hAnsi="Times New Roman"/>
          </w:rPr>
          <w:t>T1</w:t>
        </w:r>
      </w:ins>
      <w:ins w:id="311" w:author="AbestSG" w:date="2022-10-26T16:58:00Z">
        <w:r w:rsidR="00E37373" w:rsidRPr="009F7F46">
          <w:rPr>
            <w:rFonts w:ascii="Times New Roman" w:hAnsi="Times New Roman"/>
          </w:rPr>
          <w:t>w</w:t>
        </w:r>
      </w:ins>
      <w:ins w:id="312" w:author="AbestSG" w:date="2022-10-26T16:38:00Z">
        <w:r w:rsidRPr="009F7F46">
          <w:rPr>
            <w:rFonts w:ascii="Times New Roman" w:hAnsi="Times New Roman"/>
          </w:rPr>
          <w:t xml:space="preserve"> </w:t>
        </w:r>
      </w:ins>
      <w:ins w:id="313" w:author="AbestSG" w:date="2022-10-26T16:52:00Z">
        <w:r w:rsidR="00E37373" w:rsidRPr="009F7F46">
          <w:rPr>
            <w:rFonts w:ascii="Times New Roman" w:hAnsi="Times New Roman"/>
          </w:rPr>
          <w:t>imaging data were</w:t>
        </w:r>
      </w:ins>
      <w:ins w:id="314" w:author="AbestSG" w:date="2022-10-26T16:55:00Z">
        <w:r w:rsidR="00E37373" w:rsidRPr="009F7F46">
          <w:rPr>
            <w:rFonts w:ascii="Times New Roman" w:hAnsi="Times New Roman"/>
          </w:rPr>
          <w:t xml:space="preserve"> </w:t>
        </w:r>
      </w:ins>
      <w:ins w:id="315" w:author="AbestSG" w:date="2022-10-26T16:57:00Z">
        <w:r w:rsidR="00E37373" w:rsidRPr="009F7F46">
          <w:rPr>
            <w:rFonts w:ascii="Times New Roman" w:hAnsi="Times New Roman"/>
          </w:rPr>
          <w:t xml:space="preserve">acquired in </w:t>
        </w:r>
      </w:ins>
      <w:ins w:id="316" w:author="AbestSG" w:date="2022-10-26T16:58:00Z">
        <w:r w:rsidR="00E37373" w:rsidRPr="009F7F46">
          <w:rPr>
            <w:rFonts w:ascii="Times New Roman" w:hAnsi="Times New Roman"/>
          </w:rPr>
          <w:t>1×1×1 mm</w:t>
        </w:r>
        <w:r w:rsidR="00E37373" w:rsidRPr="009F7F46">
          <w:rPr>
            <w:rFonts w:ascii="Times New Roman" w:hAnsi="Times New Roman"/>
          </w:rPr>
          <w:t xml:space="preserve"> </w:t>
        </w:r>
        <w:r w:rsidR="00E37373" w:rsidRPr="009F7F46">
          <w:rPr>
            <w:rFonts w:ascii="Times New Roman" w:hAnsi="Times New Roman"/>
          </w:rPr>
          <w:t>resolution</w:t>
        </w:r>
        <w:r w:rsidR="00E37373" w:rsidRPr="009F7F46">
          <w:rPr>
            <w:rFonts w:ascii="Times New Roman" w:hAnsi="Times New Roman"/>
          </w:rPr>
          <w:t xml:space="preserve"> </w:t>
        </w:r>
      </w:ins>
      <w:ins w:id="317" w:author="AbestSG" w:date="2022-10-26T16:55:00Z">
        <w:r w:rsidR="00E37373" w:rsidRPr="009F7F46">
          <w:rPr>
            <w:rFonts w:ascii="Times New Roman" w:hAnsi="Times New Roman"/>
          </w:rPr>
          <w:t>with the following parameters</w:t>
        </w:r>
      </w:ins>
      <w:ins w:id="318" w:author="AbestSG" w:date="2022-10-26T16:52:00Z">
        <w:r w:rsidR="00E37373" w:rsidRPr="009F7F46">
          <w:rPr>
            <w:rFonts w:ascii="Times New Roman" w:hAnsi="Times New Roman"/>
          </w:rPr>
          <w:t xml:space="preserve"> </w:t>
        </w:r>
      </w:ins>
      <w:ins w:id="319" w:author="AbestSG" w:date="2022-10-26T16:38:00Z">
        <w:r w:rsidRPr="009F7F46">
          <w:rPr>
            <w:rFonts w:ascii="Times New Roman" w:hAnsi="Times New Roman"/>
          </w:rPr>
          <w:t>(</w:t>
        </w:r>
      </w:ins>
      <w:ins w:id="320" w:author="AbestSG" w:date="2022-10-26T16:56:00Z">
        <w:r w:rsidR="00E37373" w:rsidRPr="009F7F46">
          <w:rPr>
            <w:rFonts w:ascii="Times New Roman" w:hAnsi="Times New Roman"/>
          </w:rPr>
          <w:t>Siemens Prisma:</w:t>
        </w:r>
        <w:r w:rsidR="00E37373" w:rsidRPr="009F7F46">
          <w:rPr>
            <w:rFonts w:ascii="Times New Roman" w:hAnsi="Times New Roman"/>
          </w:rPr>
          <w:t xml:space="preserve"> </w:t>
        </w:r>
      </w:ins>
      <w:ins w:id="321" w:author="AbestSG" w:date="2022-10-26T16:38:00Z">
        <w:r w:rsidRPr="009F7F46">
          <w:rPr>
            <w:rFonts w:ascii="Times New Roman" w:hAnsi="Times New Roman"/>
          </w:rPr>
          <w:t>FOV=176×256×256, duration=7 minutes, axonal, TR</w:t>
        </w:r>
      </w:ins>
      <w:ins w:id="322" w:author="AbestSG" w:date="2022-10-26T17:05:00Z">
        <w:r w:rsidR="00155A2E" w:rsidRPr="009F7F46">
          <w:rPr>
            <w:rFonts w:ascii="Times New Roman" w:hAnsi="Times New Roman"/>
          </w:rPr>
          <w:t>/</w:t>
        </w:r>
        <w:r w:rsidR="00155A2E" w:rsidRPr="009F7F46">
          <w:rPr>
            <w:rFonts w:ascii="Times New Roman" w:hAnsi="Times New Roman"/>
          </w:rPr>
          <w:t>TE</w:t>
        </w:r>
        <w:r w:rsidR="00155A2E" w:rsidRPr="009F7F46">
          <w:rPr>
            <w:rFonts w:ascii="Times New Roman" w:hAnsi="Times New Roman"/>
          </w:rPr>
          <w:t>/</w:t>
        </w:r>
        <w:r w:rsidR="00155A2E" w:rsidRPr="009F7F46">
          <w:rPr>
            <w:rFonts w:ascii="Times New Roman" w:hAnsi="Times New Roman"/>
          </w:rPr>
          <w:t>TI</w:t>
        </w:r>
        <w:r w:rsidR="00155A2E" w:rsidRPr="009F7F46">
          <w:rPr>
            <w:rFonts w:ascii="Times New Roman" w:hAnsi="Times New Roman"/>
          </w:rPr>
          <w:t xml:space="preserve"> </w:t>
        </w:r>
      </w:ins>
      <w:ins w:id="323" w:author="AbestSG" w:date="2022-10-26T16:38:00Z">
        <w:r w:rsidRPr="009F7F46">
          <w:rPr>
            <w:rFonts w:ascii="Times New Roman" w:hAnsi="Times New Roman"/>
          </w:rPr>
          <w:t>=2500</w:t>
        </w:r>
      </w:ins>
      <w:ins w:id="324" w:author="AbestSG" w:date="2022-10-26T17:05:00Z">
        <w:r w:rsidR="00155A2E" w:rsidRPr="009F7F46">
          <w:rPr>
            <w:rFonts w:ascii="Times New Roman" w:hAnsi="Times New Roman"/>
          </w:rPr>
          <w:t>/</w:t>
        </w:r>
      </w:ins>
      <w:ins w:id="325" w:author="AbestSG" w:date="2022-10-26T16:38:00Z">
        <w:r w:rsidRPr="009F7F46">
          <w:rPr>
            <w:rFonts w:ascii="Times New Roman" w:hAnsi="Times New Roman"/>
          </w:rPr>
          <w:t>2.88</w:t>
        </w:r>
      </w:ins>
      <w:ins w:id="326" w:author="AbestSG" w:date="2022-10-26T17:06:00Z">
        <w:r w:rsidR="00155A2E" w:rsidRPr="009F7F46">
          <w:rPr>
            <w:rFonts w:ascii="Times New Roman" w:hAnsi="Times New Roman"/>
          </w:rPr>
          <w:t>/</w:t>
        </w:r>
      </w:ins>
      <w:ins w:id="327" w:author="AbestSG" w:date="2022-10-26T16:38:00Z">
        <w:r w:rsidRPr="009F7F46">
          <w:rPr>
            <w:rFonts w:ascii="Times New Roman" w:hAnsi="Times New Roman"/>
          </w:rPr>
          <w:t>1060</w:t>
        </w:r>
      </w:ins>
      <w:ins w:id="328" w:author="AbestSG" w:date="2022-10-26T17:06:00Z">
        <w:r w:rsidR="00155A2E" w:rsidRPr="009F7F46">
          <w:rPr>
            <w:rFonts w:ascii="Times New Roman" w:hAnsi="Times New Roman"/>
          </w:rPr>
          <w:t xml:space="preserve"> </w:t>
        </w:r>
        <w:proofErr w:type="spellStart"/>
        <w:r w:rsidR="00155A2E" w:rsidRPr="009F7F46">
          <w:rPr>
            <w:rFonts w:ascii="Times New Roman" w:hAnsi="Times New Roman"/>
          </w:rPr>
          <w:t>ms</w:t>
        </w:r>
      </w:ins>
      <w:proofErr w:type="spellEnd"/>
      <w:ins w:id="329" w:author="AbestSG" w:date="2022-10-26T16:38:00Z">
        <w:r w:rsidRPr="009F7F46">
          <w:rPr>
            <w:rFonts w:ascii="Times New Roman" w:hAnsi="Times New Roman"/>
          </w:rPr>
          <w:t xml:space="preserve">, flip angle=8 degrees; Philips: FOV=225×256×240, duration=6 minutes, axial, </w:t>
        </w:r>
      </w:ins>
      <w:ins w:id="330" w:author="AbestSG" w:date="2022-10-26T17:07:00Z">
        <w:r w:rsidR="009C381F" w:rsidRPr="009F7F46">
          <w:rPr>
            <w:rFonts w:ascii="Times New Roman" w:hAnsi="Times New Roman"/>
          </w:rPr>
          <w:t>TR/TE/TI</w:t>
        </w:r>
        <w:r w:rsidR="009C381F" w:rsidRPr="009F7F46">
          <w:rPr>
            <w:rFonts w:ascii="Times New Roman" w:hAnsi="Times New Roman"/>
          </w:rPr>
          <w:t xml:space="preserve"> </w:t>
        </w:r>
      </w:ins>
      <w:ins w:id="331" w:author="AbestSG" w:date="2022-10-26T16:38:00Z">
        <w:r w:rsidRPr="009F7F46">
          <w:rPr>
            <w:rFonts w:ascii="Times New Roman" w:hAnsi="Times New Roman"/>
          </w:rPr>
          <w:t>=6.31</w:t>
        </w:r>
      </w:ins>
      <w:ins w:id="332" w:author="AbestSG" w:date="2022-10-26T17:07:00Z">
        <w:r w:rsidR="009C381F" w:rsidRPr="009F7F46">
          <w:rPr>
            <w:rFonts w:ascii="Times New Roman" w:hAnsi="Times New Roman"/>
          </w:rPr>
          <w:t>/</w:t>
        </w:r>
      </w:ins>
      <w:ins w:id="333" w:author="AbestSG" w:date="2022-10-26T16:38:00Z">
        <w:r w:rsidRPr="009F7F46">
          <w:rPr>
            <w:rFonts w:ascii="Times New Roman" w:hAnsi="Times New Roman"/>
          </w:rPr>
          <w:t>2.9</w:t>
        </w:r>
      </w:ins>
      <w:ins w:id="334" w:author="AbestSG" w:date="2022-10-26T17:07:00Z">
        <w:r w:rsidR="009C381F" w:rsidRPr="009F7F46">
          <w:rPr>
            <w:rFonts w:ascii="Times New Roman" w:hAnsi="Times New Roman"/>
          </w:rPr>
          <w:t>/</w:t>
        </w:r>
      </w:ins>
      <w:ins w:id="335" w:author="AbestSG" w:date="2022-10-26T16:38:00Z">
        <w:r w:rsidRPr="009F7F46">
          <w:rPr>
            <w:rFonts w:ascii="Times New Roman" w:hAnsi="Times New Roman"/>
          </w:rPr>
          <w:t>1060</w:t>
        </w:r>
      </w:ins>
      <w:ins w:id="336" w:author="AbestSG" w:date="2022-10-26T17:07:00Z">
        <w:r w:rsidR="009C381F" w:rsidRPr="009F7F46">
          <w:rPr>
            <w:rFonts w:ascii="Times New Roman" w:hAnsi="Times New Roman"/>
          </w:rPr>
          <w:t xml:space="preserve"> </w:t>
        </w:r>
        <w:proofErr w:type="spellStart"/>
        <w:r w:rsidR="009C381F" w:rsidRPr="009F7F46">
          <w:rPr>
            <w:rFonts w:ascii="Times New Roman" w:hAnsi="Times New Roman"/>
          </w:rPr>
          <w:t>ms</w:t>
        </w:r>
      </w:ins>
      <w:proofErr w:type="spellEnd"/>
      <w:ins w:id="337" w:author="AbestSG" w:date="2022-10-26T16:38:00Z">
        <w:r w:rsidRPr="009F7F46">
          <w:rPr>
            <w:rFonts w:ascii="Times New Roman" w:hAnsi="Times New Roman"/>
          </w:rPr>
          <w:t xml:space="preserve">, </w:t>
        </w:r>
        <w:r w:rsidRPr="009F7F46">
          <w:rPr>
            <w:rFonts w:ascii="Times New Roman" w:hAnsi="Times New Roman"/>
          </w:rPr>
          <w:lastRenderedPageBreak/>
          <w:t xml:space="preserve">flip angle=8; GE: FOV=208×256×256, duration=6 minutes, axial, </w:t>
        </w:r>
      </w:ins>
      <w:ins w:id="338" w:author="AbestSG" w:date="2022-10-26T17:10:00Z">
        <w:r w:rsidR="00BF42A6" w:rsidRPr="009F7F46">
          <w:rPr>
            <w:rFonts w:ascii="Times New Roman" w:hAnsi="Times New Roman"/>
          </w:rPr>
          <w:t>TR/TE/TI</w:t>
        </w:r>
        <w:r w:rsidR="00BF42A6" w:rsidRPr="009F7F46">
          <w:rPr>
            <w:rFonts w:ascii="Times New Roman" w:hAnsi="Times New Roman"/>
          </w:rPr>
          <w:t xml:space="preserve"> =</w:t>
        </w:r>
      </w:ins>
      <w:ins w:id="339" w:author="AbestSG" w:date="2022-10-26T16:38:00Z">
        <w:r w:rsidRPr="009F7F46">
          <w:rPr>
            <w:rFonts w:ascii="Times New Roman" w:hAnsi="Times New Roman"/>
          </w:rPr>
          <w:t>2500</w:t>
        </w:r>
      </w:ins>
      <w:ins w:id="340" w:author="AbestSG" w:date="2022-10-26T17:10:00Z">
        <w:r w:rsidR="00BF42A6" w:rsidRPr="009F7F46">
          <w:rPr>
            <w:rFonts w:ascii="Times New Roman" w:hAnsi="Times New Roman"/>
          </w:rPr>
          <w:t>/</w:t>
        </w:r>
      </w:ins>
      <w:ins w:id="341" w:author="AbestSG" w:date="2022-10-26T16:38:00Z">
        <w:r w:rsidRPr="009F7F46">
          <w:rPr>
            <w:rFonts w:ascii="Times New Roman" w:hAnsi="Times New Roman"/>
          </w:rPr>
          <w:t>2</w:t>
        </w:r>
      </w:ins>
      <w:ins w:id="342" w:author="AbestSG" w:date="2022-10-26T17:10:00Z">
        <w:r w:rsidR="00BF42A6" w:rsidRPr="009F7F46">
          <w:rPr>
            <w:rFonts w:ascii="Times New Roman" w:hAnsi="Times New Roman"/>
          </w:rPr>
          <w:t>/</w:t>
        </w:r>
      </w:ins>
      <w:ins w:id="343" w:author="AbestSG" w:date="2022-10-26T16:38:00Z">
        <w:r w:rsidRPr="009F7F46">
          <w:rPr>
            <w:rFonts w:ascii="Times New Roman" w:hAnsi="Times New Roman"/>
          </w:rPr>
          <w:t>1060, flip angle=8)</w:t>
        </w:r>
      </w:ins>
      <w:ins w:id="344" w:author="AbestSG" w:date="2022-10-26T16:39:00Z">
        <w:r w:rsidRPr="009F7F46">
          <w:rPr>
            <w:rFonts w:ascii="Times New Roman" w:hAnsi="Times New Roman"/>
          </w:rPr>
          <w:t xml:space="preserve"> and </w:t>
        </w:r>
      </w:ins>
      <w:ins w:id="345" w:author="AbestSG" w:date="2022-10-26T16:38:00Z">
        <w:r w:rsidRPr="009F7F46">
          <w:rPr>
            <w:rFonts w:ascii="Times New Roman" w:hAnsi="Times New Roman"/>
          </w:rPr>
          <w:t>diffusion</w:t>
        </w:r>
      </w:ins>
      <w:ins w:id="346" w:author="AbestSG" w:date="2022-10-26T17:08:00Z">
        <w:r w:rsidR="00BF42A6" w:rsidRPr="009F7F46">
          <w:rPr>
            <w:rFonts w:ascii="Times New Roman" w:hAnsi="Times New Roman"/>
          </w:rPr>
          <w:t xml:space="preserve"> imaging data</w:t>
        </w:r>
      </w:ins>
      <w:ins w:id="347" w:author="AbestSG" w:date="2022-10-26T17:09:00Z">
        <w:r w:rsidR="00BF42A6" w:rsidRPr="009F7F46">
          <w:rPr>
            <w:rFonts w:ascii="Times New Roman" w:hAnsi="Times New Roman"/>
          </w:rPr>
          <w:t xml:space="preserve"> were collected</w:t>
        </w:r>
      </w:ins>
      <w:ins w:id="348" w:author="AbestSG" w:date="2022-10-26T16:38:00Z">
        <w:r w:rsidRPr="009F7F46">
          <w:rPr>
            <w:rFonts w:ascii="Times New Roman" w:hAnsi="Times New Roman"/>
          </w:rPr>
          <w:t xml:space="preserve"> </w:t>
        </w:r>
      </w:ins>
      <w:ins w:id="349" w:author="AbestSG" w:date="2022-10-26T17:09:00Z">
        <w:r w:rsidR="00BF42A6" w:rsidRPr="009F7F46">
          <w:rPr>
            <w:rFonts w:ascii="Times New Roman" w:hAnsi="Times New Roman"/>
          </w:rPr>
          <w:t xml:space="preserve">in </w:t>
        </w:r>
      </w:ins>
      <w:ins w:id="350" w:author="AbestSG" w:date="2022-10-26T17:10:00Z">
        <w:r w:rsidR="00BF42A6" w:rsidRPr="009F7F46">
          <w:rPr>
            <w:rFonts w:ascii="Times New Roman" w:hAnsi="Times New Roman"/>
          </w:rPr>
          <w:t>1.7×1.7×1.7</w:t>
        </w:r>
      </w:ins>
      <w:ins w:id="351" w:author="AbestSG" w:date="2022-10-26T17:09:00Z">
        <w:r w:rsidR="00BF42A6" w:rsidRPr="009F7F46">
          <w:rPr>
            <w:rFonts w:ascii="Times New Roman" w:hAnsi="Times New Roman"/>
          </w:rPr>
          <w:t xml:space="preserve"> mm resolution</w:t>
        </w:r>
        <w:r w:rsidR="00BF42A6" w:rsidRPr="009F7F46">
          <w:rPr>
            <w:rFonts w:ascii="Times New Roman" w:hAnsi="Times New Roman"/>
          </w:rPr>
          <w:t xml:space="preserve"> </w:t>
        </w:r>
      </w:ins>
      <w:ins w:id="352" w:author="AbestSG" w:date="2022-10-26T16:38:00Z">
        <w:r w:rsidRPr="009F7F46">
          <w:rPr>
            <w:rFonts w:ascii="Times New Roman" w:hAnsi="Times New Roman"/>
          </w:rPr>
          <w:t xml:space="preserve">(Siemens Prisma: FOV=81×240×240, duration=7 minutes, </w:t>
        </w:r>
      </w:ins>
      <w:ins w:id="353" w:author="AbestSG" w:date="2022-10-26T17:10:00Z">
        <w:r w:rsidR="00BF42A6" w:rsidRPr="009F7F46">
          <w:rPr>
            <w:rFonts w:ascii="Times New Roman" w:hAnsi="Times New Roman"/>
          </w:rPr>
          <w:t>TR/TE</w:t>
        </w:r>
      </w:ins>
      <w:ins w:id="354" w:author="AbestSG" w:date="2022-10-26T16:38:00Z">
        <w:r w:rsidRPr="009F7F46">
          <w:rPr>
            <w:rFonts w:ascii="Times New Roman" w:hAnsi="Times New Roman"/>
          </w:rPr>
          <w:t>=4100</w:t>
        </w:r>
      </w:ins>
      <w:ins w:id="355" w:author="AbestSG" w:date="2022-10-26T17:10:00Z">
        <w:r w:rsidR="00BF42A6" w:rsidRPr="009F7F46">
          <w:rPr>
            <w:rFonts w:ascii="Times New Roman" w:hAnsi="Times New Roman"/>
          </w:rPr>
          <w:t>/</w:t>
        </w:r>
      </w:ins>
      <w:ins w:id="356" w:author="AbestSG" w:date="2022-10-26T16:38:00Z">
        <w:r w:rsidRPr="009F7F46">
          <w:rPr>
            <w:rFonts w:ascii="Times New Roman" w:hAnsi="Times New Roman"/>
          </w:rPr>
          <w:t>88, flip angle=90, diffusion directions=96, b=500, 1000, 2000</w:t>
        </w:r>
      </w:ins>
      <w:ins w:id="357" w:author="AbestSG" w:date="2022-10-26T17:14:00Z">
        <w:r w:rsidR="00BF42A6" w:rsidRPr="009F7F46">
          <w:rPr>
            <w:rFonts w:ascii="Times New Roman" w:hAnsi="Times New Roman"/>
          </w:rPr>
          <w:t xml:space="preserve"> </w:t>
        </w:r>
      </w:ins>
      <w:ins w:id="358" w:author="AbestSG" w:date="2022-10-26T17:16:00Z">
        <w:r w:rsidR="00BF42A6" w:rsidRPr="009F7F46">
          <w:rPr>
            <w:rFonts w:ascii="Times New Roman" w:hAnsi="Times New Roman"/>
          </w:rPr>
          <w:t>,</w:t>
        </w:r>
      </w:ins>
      <w:ins w:id="359" w:author="AbestSG" w:date="2022-10-26T17:14:00Z">
        <w:r w:rsidR="00BF42A6" w:rsidRPr="009F7F46">
          <w:rPr>
            <w:rFonts w:ascii="Times New Roman" w:hAnsi="Times New Roman"/>
          </w:rPr>
          <w:t>and</w:t>
        </w:r>
      </w:ins>
      <w:ins w:id="360" w:author="AbestSG" w:date="2022-10-26T16:38:00Z">
        <w:r w:rsidRPr="009F7F46">
          <w:rPr>
            <w:rFonts w:ascii="Times New Roman" w:hAnsi="Times New Roman"/>
          </w:rPr>
          <w:t xml:space="preserve"> 3000</w:t>
        </w:r>
      </w:ins>
      <w:ins w:id="361" w:author="AbestSG" w:date="2022-10-26T17:14:00Z">
        <w:r w:rsidR="00BF42A6" w:rsidRPr="009F7F46">
          <w:rPr>
            <w:rFonts w:ascii="Times New Roman" w:hAnsi="Times New Roman"/>
          </w:rPr>
          <w:t xml:space="preserve"> </w:t>
        </w:r>
        <w:r w:rsidR="00BF42A6" w:rsidRPr="009F7F46">
          <w:rPr>
            <w:rFonts w:ascii="Times New Roman" w:hAnsi="Times New Roman"/>
          </w:rPr>
          <w:t>s/mm²</w:t>
        </w:r>
      </w:ins>
      <w:ins w:id="362" w:author="AbestSG" w:date="2022-10-26T16:38:00Z">
        <w:r w:rsidRPr="009F7F46">
          <w:rPr>
            <w:rFonts w:ascii="Times New Roman" w:hAnsi="Times New Roman"/>
          </w:rPr>
          <w:t>; Philips: FOV=81×240×240, duration=9 minutes, TR</w:t>
        </w:r>
      </w:ins>
      <w:ins w:id="363" w:author="AbestSG" w:date="2022-10-26T17:14:00Z">
        <w:r w:rsidR="00BF42A6" w:rsidRPr="009F7F46">
          <w:rPr>
            <w:rFonts w:ascii="Times New Roman" w:hAnsi="Times New Roman"/>
          </w:rPr>
          <w:t>/</w:t>
        </w:r>
        <w:r w:rsidR="00BF42A6" w:rsidRPr="009F7F46">
          <w:rPr>
            <w:rFonts w:ascii="Times New Roman" w:hAnsi="Times New Roman"/>
          </w:rPr>
          <w:t>TE</w:t>
        </w:r>
      </w:ins>
      <w:ins w:id="364" w:author="AbestSG" w:date="2022-10-26T16:38:00Z">
        <w:r w:rsidRPr="009F7F46">
          <w:rPr>
            <w:rFonts w:ascii="Times New Roman" w:hAnsi="Times New Roman"/>
          </w:rPr>
          <w:t>=5300</w:t>
        </w:r>
      </w:ins>
      <w:ins w:id="365" w:author="AbestSG" w:date="2022-10-26T17:14:00Z">
        <w:r w:rsidR="00BF42A6" w:rsidRPr="009F7F46">
          <w:rPr>
            <w:rFonts w:ascii="Times New Roman" w:hAnsi="Times New Roman"/>
          </w:rPr>
          <w:t>/</w:t>
        </w:r>
      </w:ins>
      <w:ins w:id="366" w:author="AbestSG" w:date="2022-10-26T16:38:00Z">
        <w:r w:rsidRPr="009F7F46">
          <w:rPr>
            <w:rFonts w:ascii="Times New Roman" w:hAnsi="Times New Roman"/>
          </w:rPr>
          <w:t>89</w:t>
        </w:r>
      </w:ins>
      <w:ins w:id="367" w:author="AbestSG" w:date="2022-10-26T17:14:00Z">
        <w:r w:rsidR="00BF42A6" w:rsidRPr="009F7F46">
          <w:rPr>
            <w:rFonts w:ascii="Times New Roman" w:hAnsi="Times New Roman"/>
          </w:rPr>
          <w:t xml:space="preserve"> </w:t>
        </w:r>
        <w:proofErr w:type="spellStart"/>
        <w:r w:rsidR="00BF42A6" w:rsidRPr="009F7F46">
          <w:rPr>
            <w:rFonts w:ascii="Times New Roman" w:hAnsi="Times New Roman"/>
          </w:rPr>
          <w:t>ms</w:t>
        </w:r>
      </w:ins>
      <w:proofErr w:type="spellEnd"/>
      <w:ins w:id="368" w:author="AbestSG" w:date="2022-10-26T16:38:00Z">
        <w:r w:rsidRPr="009F7F46">
          <w:rPr>
            <w:rFonts w:ascii="Times New Roman" w:hAnsi="Times New Roman"/>
          </w:rPr>
          <w:t>, flip angle=78 degrees, diffusion directions=96, b=</w:t>
        </w:r>
      </w:ins>
      <w:ins w:id="369" w:author="AbestSG" w:date="2022-10-26T17:14:00Z">
        <w:r w:rsidR="00BF42A6" w:rsidRPr="009F7F46">
          <w:rPr>
            <w:rFonts w:ascii="Times New Roman" w:hAnsi="Times New Roman"/>
          </w:rPr>
          <w:t xml:space="preserve">500, 1000, 2000 </w:t>
        </w:r>
      </w:ins>
      <w:ins w:id="370" w:author="AbestSG" w:date="2022-10-26T17:16:00Z">
        <w:r w:rsidR="00BF42A6" w:rsidRPr="009F7F46">
          <w:rPr>
            <w:rFonts w:ascii="Times New Roman" w:hAnsi="Times New Roman"/>
          </w:rPr>
          <w:t>,</w:t>
        </w:r>
      </w:ins>
      <w:ins w:id="371" w:author="AbestSG" w:date="2022-10-26T17:14:00Z">
        <w:r w:rsidR="00BF42A6" w:rsidRPr="009F7F46">
          <w:rPr>
            <w:rFonts w:ascii="Times New Roman" w:hAnsi="Times New Roman"/>
          </w:rPr>
          <w:t>and 3000 s/mm²</w:t>
        </w:r>
      </w:ins>
      <w:ins w:id="372" w:author="AbestSG" w:date="2022-10-26T16:38:00Z">
        <w:r w:rsidRPr="009F7F46">
          <w:rPr>
            <w:rFonts w:ascii="Times New Roman" w:hAnsi="Times New Roman"/>
          </w:rPr>
          <w:t>; GE: FOV=81×240×240, duration=8 minutes, TR</w:t>
        </w:r>
      </w:ins>
      <w:ins w:id="373" w:author="AbestSG" w:date="2022-10-26T17:15:00Z">
        <w:r w:rsidR="00BF42A6" w:rsidRPr="009F7F46">
          <w:rPr>
            <w:rFonts w:ascii="Times New Roman" w:hAnsi="Times New Roman"/>
          </w:rPr>
          <w:t>/</w:t>
        </w:r>
        <w:r w:rsidR="00BF42A6" w:rsidRPr="009F7F46">
          <w:rPr>
            <w:rFonts w:ascii="Times New Roman" w:hAnsi="Times New Roman"/>
          </w:rPr>
          <w:t>TE</w:t>
        </w:r>
      </w:ins>
      <w:ins w:id="374" w:author="AbestSG" w:date="2022-10-26T16:38:00Z">
        <w:r w:rsidRPr="009F7F46">
          <w:rPr>
            <w:rFonts w:ascii="Times New Roman" w:hAnsi="Times New Roman"/>
          </w:rPr>
          <w:t>=4100</w:t>
        </w:r>
      </w:ins>
      <w:ins w:id="375" w:author="AbestSG" w:date="2022-10-26T17:15:00Z">
        <w:r w:rsidR="00BF42A6" w:rsidRPr="009F7F46">
          <w:rPr>
            <w:rFonts w:ascii="Times New Roman" w:hAnsi="Times New Roman"/>
          </w:rPr>
          <w:t>/</w:t>
        </w:r>
      </w:ins>
      <w:ins w:id="376" w:author="AbestSG" w:date="2022-10-26T16:38:00Z">
        <w:r w:rsidRPr="009F7F46">
          <w:rPr>
            <w:rFonts w:ascii="Times New Roman" w:hAnsi="Times New Roman"/>
          </w:rPr>
          <w:t>81.9</w:t>
        </w:r>
      </w:ins>
      <w:ins w:id="377" w:author="AbestSG" w:date="2022-10-26T17:15:00Z">
        <w:r w:rsidR="00BF42A6" w:rsidRPr="009F7F46">
          <w:rPr>
            <w:rFonts w:ascii="Times New Roman" w:hAnsi="Times New Roman"/>
          </w:rPr>
          <w:t xml:space="preserve"> </w:t>
        </w:r>
        <w:proofErr w:type="spellStart"/>
        <w:r w:rsidR="00BF42A6" w:rsidRPr="009F7F46">
          <w:rPr>
            <w:rFonts w:ascii="Times New Roman" w:hAnsi="Times New Roman"/>
          </w:rPr>
          <w:t>ms</w:t>
        </w:r>
      </w:ins>
      <w:proofErr w:type="spellEnd"/>
      <w:ins w:id="378" w:author="AbestSG" w:date="2022-10-26T16:38:00Z">
        <w:r w:rsidRPr="009F7F46">
          <w:rPr>
            <w:rFonts w:ascii="Times New Roman" w:hAnsi="Times New Roman"/>
          </w:rPr>
          <w:t>, flip angle=77, diffusion directions=96, b=</w:t>
        </w:r>
      </w:ins>
      <w:ins w:id="379" w:author="AbestSG" w:date="2022-10-26T17:15:00Z">
        <w:r w:rsidR="00BF42A6" w:rsidRPr="009F7F46">
          <w:rPr>
            <w:rFonts w:ascii="Times New Roman" w:hAnsi="Times New Roman"/>
          </w:rPr>
          <w:t xml:space="preserve">500, 1000, 2000 </w:t>
        </w:r>
      </w:ins>
      <w:ins w:id="380" w:author="AbestSG" w:date="2022-10-26T17:16:00Z">
        <w:r w:rsidR="00BF42A6" w:rsidRPr="009F7F46">
          <w:rPr>
            <w:rFonts w:ascii="Times New Roman" w:hAnsi="Times New Roman"/>
          </w:rPr>
          <w:t>,</w:t>
        </w:r>
      </w:ins>
      <w:ins w:id="381" w:author="AbestSG" w:date="2022-10-26T17:15:00Z">
        <w:r w:rsidR="00BF42A6" w:rsidRPr="009F7F46">
          <w:rPr>
            <w:rFonts w:ascii="Times New Roman" w:hAnsi="Times New Roman"/>
          </w:rPr>
          <w:t>and 3000 s/mm²</w:t>
        </w:r>
      </w:ins>
      <w:ins w:id="382" w:author="AbestSG" w:date="2022-10-26T16:38:00Z">
        <w:r w:rsidRPr="009F7F46">
          <w:rPr>
            <w:rFonts w:ascii="Times New Roman" w:hAnsi="Times New Roman"/>
          </w:rPr>
          <w:t>)</w:t>
        </w:r>
      </w:ins>
      <w:ins w:id="383" w:author="AbestSG" w:date="2022-10-26T17:19:00Z">
        <w:r w:rsidR="00213083" w:rsidRPr="009F7F46">
          <w:rPr>
            <w:rFonts w:ascii="Times New Roman" w:hAnsi="Times New Roman"/>
          </w:rPr>
          <w:t>.</w:t>
        </w:r>
      </w:ins>
      <w:commentRangeEnd w:id="289"/>
      <w:r w:rsidR="00086890">
        <w:rPr>
          <w:rStyle w:val="a4"/>
          <w:rFonts w:ascii="Times New Roman" w:eastAsia="Times New Roman" w:hAnsi="Times New Roman"/>
        </w:rPr>
        <w:commentReference w:id="289"/>
      </w:r>
      <w:ins w:id="384" w:author="AbestSG" w:date="2022-10-26T17:21:00Z">
        <w:r w:rsidR="00213083" w:rsidRPr="009F7F46">
          <w:rPr>
            <w:rFonts w:ascii="Times New Roman" w:hAnsi="Times New Roman"/>
          </w:rPr>
          <w:t xml:space="preserve"> </w:t>
        </w:r>
      </w:ins>
      <w:commentRangeStart w:id="385"/>
      <w:ins w:id="386" w:author="AbestSG" w:date="2022-10-26T17:24:00Z">
        <w:r w:rsidR="00213083" w:rsidRPr="009F7F46">
          <w:rPr>
            <w:rFonts w:ascii="Times New Roman" w:hAnsi="Times New Roman"/>
            <w:color w:val="000000" w:themeColor="text1"/>
          </w:rPr>
          <w:t xml:space="preserve">Then T1w and diffusion imaging data were processed using the </w:t>
        </w:r>
        <w:proofErr w:type="spellStart"/>
        <w:r w:rsidR="00213083" w:rsidRPr="009F7F46">
          <w:rPr>
            <w:rFonts w:ascii="Times New Roman" w:hAnsi="Times New Roman"/>
            <w:color w:val="000000" w:themeColor="text1"/>
          </w:rPr>
          <w:t>freesu</w:t>
        </w:r>
      </w:ins>
      <w:ins w:id="387" w:author="AbestSG" w:date="2022-10-26T17:25:00Z">
        <w:r w:rsidR="00213083" w:rsidRPr="009F7F46">
          <w:rPr>
            <w:rFonts w:ascii="Times New Roman" w:hAnsi="Times New Roman"/>
            <w:color w:val="000000" w:themeColor="text1"/>
          </w:rPr>
          <w:t>r</w:t>
        </w:r>
      </w:ins>
      <w:ins w:id="388" w:author="AbestSG" w:date="2022-10-26T17:24:00Z">
        <w:r w:rsidR="00213083" w:rsidRPr="009F7F46">
          <w:rPr>
            <w:rFonts w:ascii="Times New Roman" w:hAnsi="Times New Roman"/>
            <w:color w:val="000000" w:themeColor="text1"/>
          </w:rPr>
          <w:t>fer</w:t>
        </w:r>
        <w:proofErr w:type="spellEnd"/>
        <w:r w:rsidR="00213083" w:rsidRPr="009F7F46">
          <w:rPr>
            <w:rFonts w:ascii="Times New Roman" w:hAnsi="Times New Roman"/>
            <w:color w:val="000000" w:themeColor="text1"/>
          </w:rPr>
          <w:t xml:space="preserve"> pipeline.</w:t>
        </w:r>
      </w:ins>
      <w:commentRangeEnd w:id="385"/>
      <w:r w:rsidR="000D6846">
        <w:rPr>
          <w:rStyle w:val="a4"/>
          <w:rFonts w:ascii="Times New Roman" w:eastAsia="Times New Roman" w:hAnsi="Times New Roman"/>
        </w:rPr>
        <w:commentReference w:id="385"/>
      </w:r>
    </w:p>
    <w:p w14:paraId="0E3C7082" w14:textId="3F1BB0C7" w:rsidR="000D6846" w:rsidRDefault="000D6846" w:rsidP="00B61B80">
      <w:pPr>
        <w:pStyle w:val="ColorfulList-Accent12"/>
        <w:autoSpaceDE w:val="0"/>
        <w:autoSpaceDN w:val="0"/>
        <w:adjustRightInd w:val="0"/>
        <w:spacing w:line="480" w:lineRule="auto"/>
        <w:ind w:left="0"/>
        <w:rPr>
          <w:rFonts w:ascii="Times New Roman" w:hAnsi="Times New Roman"/>
          <w:color w:val="000000" w:themeColor="text1"/>
        </w:rPr>
      </w:pPr>
    </w:p>
    <w:p w14:paraId="376D5CD2" w14:textId="77777777" w:rsidR="000A4C8A" w:rsidRPr="000D6846" w:rsidRDefault="000A4C8A" w:rsidP="000A4C8A">
      <w:pPr>
        <w:pStyle w:val="ColorfulList-Accent12"/>
        <w:autoSpaceDE w:val="0"/>
        <w:autoSpaceDN w:val="0"/>
        <w:adjustRightInd w:val="0"/>
        <w:spacing w:line="480" w:lineRule="auto"/>
        <w:ind w:left="0"/>
        <w:rPr>
          <w:ins w:id="389" w:author="AbestSG" w:date="2022-10-26T17:55:00Z"/>
          <w:rFonts w:ascii="Times New Roman" w:hAnsi="Times New Roman"/>
          <w:b/>
          <w:bCs/>
          <w:color w:val="000000" w:themeColor="text1"/>
        </w:rPr>
      </w:pPr>
      <w:ins w:id="390" w:author="AbestSG" w:date="2022-10-26T17:55:00Z">
        <w:r w:rsidRPr="000D6846">
          <w:rPr>
            <w:b/>
            <w:bCs/>
          </w:rPr>
          <w:t>Regional Vulnerability Index</w:t>
        </w:r>
      </w:ins>
    </w:p>
    <w:p w14:paraId="798EA6F9" w14:textId="31776C45" w:rsidR="000A4C8A" w:rsidRDefault="000A4C8A" w:rsidP="000A4C8A">
      <w:pPr>
        <w:pStyle w:val="aa"/>
        <w:shd w:val="clear" w:color="auto" w:fill="FFFFFF"/>
        <w:spacing w:before="0" w:beforeAutospacing="0" w:after="240" w:afterAutospacing="0" w:line="480" w:lineRule="auto"/>
        <w:rPr>
          <w:ins w:id="391" w:author="AbestSG" w:date="2022-10-26T17:55:00Z"/>
          <w:rFonts w:ascii="Open Sans" w:hAnsi="Open Sans" w:cs="Open Sans"/>
          <w:color w:val="1C1D1E"/>
        </w:rPr>
      </w:pPr>
      <w:ins w:id="392" w:author="AbestSG" w:date="2022-10-26T17:55:00Z">
        <w:r w:rsidRPr="00D678F9">
          <w:rPr>
            <w:rFonts w:ascii="Times New Roman" w:hAnsi="Times New Roman" w:cs="Times New Roman"/>
            <w:color w:val="000000" w:themeColor="text1"/>
          </w:rPr>
          <w:t xml:space="preserve">RVI </w:t>
        </w:r>
        <w:r>
          <w:rPr>
            <w:rFonts w:ascii="Times New Roman" w:hAnsi="Times New Roman" w:cs="Times New Roman"/>
            <w:color w:val="000000" w:themeColor="text1"/>
          </w:rPr>
          <w:t>s</w:t>
        </w:r>
        <w:r w:rsidRPr="00D678F9">
          <w:rPr>
            <w:rFonts w:ascii="Times New Roman" w:hAnsi="Times New Roman" w:cs="Times New Roman"/>
            <w:color w:val="000000" w:themeColor="text1"/>
          </w:rPr>
          <w:t xml:space="preserve">cores were calculated using the </w:t>
        </w:r>
      </w:ins>
      <w:ins w:id="393" w:author="AbestSG" w:date="2022-10-26T18:08:00Z">
        <w:r w:rsidR="00800E2E">
          <w:rPr>
            <w:rFonts w:ascii="Times New Roman" w:hAnsi="Times New Roman" w:cs="Times New Roman"/>
            <w:color w:val="000000" w:themeColor="text1"/>
          </w:rPr>
          <w:t xml:space="preserve">75 </w:t>
        </w:r>
      </w:ins>
      <w:ins w:id="394" w:author="AbestSG" w:date="2022-10-26T17:55:00Z">
        <w:r w:rsidRPr="00D678F9">
          <w:rPr>
            <w:rFonts w:ascii="Times New Roman" w:hAnsi="Times New Roman" w:cs="Times New Roman"/>
            <w:color w:val="000000" w:themeColor="text1"/>
          </w:rPr>
          <w:t xml:space="preserve">brain-wide structures from </w:t>
        </w:r>
      </w:ins>
      <w:ins w:id="395" w:author="AbestSG" w:date="2022-10-26T18:06:00Z">
        <w:r w:rsidR="004F4C1A">
          <w:rPr>
            <w:rFonts w:ascii="Times New Roman" w:hAnsi="Times New Roman" w:cs="Times New Roman"/>
            <w:color w:val="000000" w:themeColor="text1"/>
          </w:rPr>
          <w:t>GMT</w:t>
        </w:r>
      </w:ins>
      <w:ins w:id="396" w:author="AbestSG" w:date="2022-10-26T17:55:00Z">
        <w:r w:rsidRPr="00D678F9">
          <w:rPr>
            <w:rFonts w:ascii="Times New Roman" w:hAnsi="Times New Roman" w:cs="Times New Roman"/>
            <w:color w:val="000000" w:themeColor="text1"/>
          </w:rPr>
          <w:t xml:space="preserve">, </w:t>
        </w:r>
      </w:ins>
      <w:ins w:id="397" w:author="AbestSG" w:date="2022-10-26T18:06:00Z">
        <w:r w:rsidR="004F4C1A">
          <w:rPr>
            <w:rFonts w:ascii="Times New Roman" w:hAnsi="Times New Roman" w:cs="Times New Roman"/>
            <w:color w:val="000000" w:themeColor="text1"/>
          </w:rPr>
          <w:t>GMV</w:t>
        </w:r>
      </w:ins>
      <w:ins w:id="398" w:author="AbestSG" w:date="2022-10-26T17:55:00Z">
        <w:r w:rsidRPr="00D678F9">
          <w:rPr>
            <w:rFonts w:ascii="Times New Roman" w:hAnsi="Times New Roman" w:cs="Times New Roman"/>
            <w:color w:val="000000" w:themeColor="text1"/>
          </w:rPr>
          <w:t xml:space="preserve">, and </w:t>
        </w:r>
      </w:ins>
      <w:ins w:id="399" w:author="AbestSG" w:date="2022-10-26T18:06:00Z">
        <w:r w:rsidR="004F4C1A">
          <w:rPr>
            <w:rFonts w:ascii="Times New Roman" w:hAnsi="Times New Roman" w:cs="Times New Roman"/>
            <w:color w:val="000000" w:themeColor="text1"/>
          </w:rPr>
          <w:t xml:space="preserve">WMFA </w:t>
        </w:r>
      </w:ins>
      <w:ins w:id="400" w:author="AbestSG" w:date="2022-10-26T18:08:00Z">
        <w:r w:rsidR="00800E2E">
          <w:rPr>
            <w:rFonts w:ascii="Times New Roman" w:hAnsi="Times New Roman" w:cs="Times New Roman"/>
            <w:color w:val="000000" w:themeColor="text1"/>
          </w:rPr>
          <w:t>domain</w:t>
        </w:r>
      </w:ins>
      <w:ins w:id="401" w:author="AbestSG" w:date="2022-10-26T17:55:00Z">
        <w:r w:rsidRPr="00D678F9">
          <w:rPr>
            <w:rFonts w:ascii="Times New Roman" w:hAnsi="Times New Roman" w:cs="Times New Roman"/>
            <w:color w:val="000000" w:themeColor="text1"/>
          </w:rPr>
          <w:t xml:space="preserve"> based on the protocol documented in </w:t>
        </w:r>
        <w:proofErr w:type="spellStart"/>
        <w:r w:rsidRPr="00D678F9">
          <w:rPr>
            <w:rFonts w:ascii="Times New Roman" w:hAnsi="Times New Roman" w:cs="Times New Roman"/>
            <w:color w:val="000000" w:themeColor="text1"/>
          </w:rPr>
          <w:t>Kochunov</w:t>
        </w:r>
        <w:proofErr w:type="spellEnd"/>
        <w:r w:rsidRPr="00D678F9">
          <w:rPr>
            <w:rFonts w:ascii="Times New Roman" w:hAnsi="Times New Roman" w:cs="Times New Roman"/>
            <w:color w:val="000000" w:themeColor="text1"/>
          </w:rPr>
          <w:t xml:space="preserve">, </w:t>
        </w:r>
        <w:proofErr w:type="spellStart"/>
        <w:r w:rsidRPr="00D678F9">
          <w:rPr>
            <w:rFonts w:ascii="Times New Roman" w:hAnsi="Times New Roman" w:cs="Times New Roman"/>
            <w:color w:val="000000" w:themeColor="text1"/>
          </w:rPr>
          <w:t>Zavaliangos-Petropuli</w:t>
        </w:r>
        <w:proofErr w:type="spellEnd"/>
        <w:r w:rsidRPr="00D678F9">
          <w:rPr>
            <w:rFonts w:ascii="Times New Roman" w:hAnsi="Times New Roman" w:cs="Times New Roman"/>
            <w:color w:val="000000" w:themeColor="text1"/>
          </w:rPr>
          <w:t>, et al. (</w:t>
        </w:r>
        <w:r w:rsidRPr="00D678F9">
          <w:rPr>
            <w:rFonts w:ascii="Times New Roman" w:hAnsi="Times New Roman" w:cs="Times New Roman"/>
            <w:color w:val="000000" w:themeColor="text1"/>
          </w:rPr>
        </w:r>
        <w:r w:rsidRPr="00D678F9">
          <w:rPr>
            <w:rFonts w:ascii="Times New Roman" w:hAnsi="Times New Roman" w:cs="Times New Roman"/>
            <w:color w:val="000000" w:themeColor="text1"/>
          </w:rPr>
          <w:instrText xml:space="preserve"/>
        </w:r>
        <w:r w:rsidRPr="00D678F9">
          <w:rPr>
            <w:rFonts w:ascii="Times New Roman" w:hAnsi="Times New Roman" w:cs="Times New Roman"/>
            <w:color w:val="000000" w:themeColor="text1"/>
          </w:rPr>
        </w:r>
        <w:r w:rsidRPr="00D678F9">
          <w:rPr>
            <w:rStyle w:val="ab"/>
            <w:rFonts w:ascii="Times New Roman" w:hAnsi="Times New Roman" w:cs="Times New Roman"/>
            <w:b/>
            <w:bCs/>
            <w:color w:val="000000" w:themeColor="text1"/>
          </w:rPr>
          <w:t>2020</w:t>
        </w:r>
        <w:r w:rsidRPr="00D678F9">
          <w:rPr>
            <w:rFonts w:ascii="Times New Roman" w:hAnsi="Times New Roman" w:cs="Times New Roman"/>
            <w:color w:val="000000" w:themeColor="text1"/>
          </w:rPr>
        </w:r>
        <w:r w:rsidRPr="00D678F9">
          <w:rPr>
            <w:rFonts w:ascii="Times New Roman" w:hAnsi="Times New Roman" w:cs="Times New Roman"/>
            <w:color w:val="000000" w:themeColor="text1"/>
          </w:rPr>
          <w:t>) using the “</w:t>
        </w:r>
        <w:proofErr w:type="spellStart"/>
        <w:r w:rsidRPr="00D678F9">
          <w:rPr>
            <w:rFonts w:ascii="Times New Roman" w:hAnsi="Times New Roman" w:cs="Times New Roman"/>
            <w:color w:val="000000" w:themeColor="text1"/>
          </w:rPr>
          <w:t>RVIpkg</w:t>
        </w:r>
        <w:proofErr w:type="spellEnd"/>
        <w:r w:rsidRPr="00D678F9">
          <w:rPr>
            <w:rFonts w:ascii="Times New Roman" w:hAnsi="Times New Roman" w:cs="Times New Roman"/>
            <w:color w:val="000000" w:themeColor="text1"/>
          </w:rPr>
          <w:t>” in [R] software. Briefly, the effects of age, sex, intracranial volume, and</w:t>
        </w:r>
      </w:ins>
      <w:ins w:id="402" w:author="AbestSG" w:date="2022-10-26T18:03:00Z">
        <w:r w:rsidR="001D6DF1">
          <w:rPr>
            <w:rFonts w:ascii="Times New Roman" w:hAnsi="Times New Roman" w:cs="Times New Roman"/>
            <w:color w:val="000000" w:themeColor="text1"/>
          </w:rPr>
          <w:t>/or</w:t>
        </w:r>
      </w:ins>
      <w:ins w:id="403" w:author="AbestSG" w:date="2022-10-26T17:55:00Z">
        <w:r w:rsidRPr="00D678F9">
          <w:rPr>
            <w:rFonts w:ascii="Times New Roman" w:hAnsi="Times New Roman" w:cs="Times New Roman"/>
            <w:color w:val="000000" w:themeColor="text1"/>
          </w:rPr>
          <w:t xml:space="preserve"> scanning site were </w:t>
        </w:r>
      </w:ins>
      <w:ins w:id="404" w:author="AbestSG" w:date="2022-10-26T18:07:00Z">
        <w:r w:rsidR="00800E2E">
          <w:rPr>
            <w:rFonts w:ascii="Times New Roman" w:hAnsi="Times New Roman" w:cs="Times New Roman"/>
            <w:color w:val="000000" w:themeColor="text1"/>
          </w:rPr>
          <w:t xml:space="preserve">first </w:t>
        </w:r>
      </w:ins>
      <w:ins w:id="405" w:author="AbestSG" w:date="2022-10-26T17:55:00Z">
        <w:r w:rsidRPr="00D678F9">
          <w:rPr>
            <w:rFonts w:ascii="Times New Roman" w:hAnsi="Times New Roman" w:cs="Times New Roman"/>
            <w:color w:val="000000" w:themeColor="text1"/>
          </w:rPr>
          <w:t>regressed out from the imaging phenotypes</w:t>
        </w:r>
      </w:ins>
      <w:ins w:id="406" w:author="AbestSG" w:date="2022-10-26T18:09:00Z">
        <w:r w:rsidR="00C242D5">
          <w:rPr>
            <w:rFonts w:ascii="Times New Roman" w:hAnsi="Times New Roman" w:cs="Times New Roman"/>
            <w:color w:val="000000" w:themeColor="text1"/>
          </w:rPr>
          <w:t xml:space="preserve"> using linear regression</w:t>
        </w:r>
      </w:ins>
      <w:ins w:id="407" w:author="AbestSG" w:date="2022-10-26T17:59:00Z">
        <w:r w:rsidR="001D6DF1">
          <w:rPr>
            <w:rFonts w:ascii="Times New Roman" w:hAnsi="Times New Roman" w:cs="Times New Roman"/>
            <w:color w:val="000000" w:themeColor="text1"/>
          </w:rPr>
          <w:t>. T</w:t>
        </w:r>
      </w:ins>
      <w:ins w:id="408" w:author="AbestSG" w:date="2022-10-26T17:58:00Z">
        <w:r>
          <w:rPr>
            <w:rFonts w:ascii="Times New Roman" w:hAnsi="Times New Roman" w:cs="Times New Roman"/>
            <w:color w:val="000000" w:themeColor="text1"/>
          </w:rPr>
          <w:t xml:space="preserve">he residuals </w:t>
        </w:r>
      </w:ins>
      <w:ins w:id="409" w:author="AbestSG" w:date="2022-10-26T18:09:00Z">
        <w:r w:rsidR="00C242D5">
          <w:rPr>
            <w:rFonts w:ascii="Times New Roman" w:hAnsi="Times New Roman" w:cs="Times New Roman"/>
            <w:color w:val="000000" w:themeColor="text1"/>
          </w:rPr>
          <w:t>from the linear model</w:t>
        </w:r>
      </w:ins>
      <w:ins w:id="410" w:author="AbestSG" w:date="2022-10-26T17:59:00Z">
        <w:r w:rsidR="001D6DF1">
          <w:rPr>
            <w:rFonts w:ascii="Times New Roman" w:hAnsi="Times New Roman" w:cs="Times New Roman"/>
            <w:color w:val="000000" w:themeColor="text1"/>
          </w:rPr>
          <w:t xml:space="preserve"> </w:t>
        </w:r>
      </w:ins>
      <w:ins w:id="411" w:author="AbestSG" w:date="2022-10-26T17:58:00Z">
        <w:r>
          <w:rPr>
            <w:rFonts w:ascii="Times New Roman" w:hAnsi="Times New Roman" w:cs="Times New Roman"/>
            <w:color w:val="000000" w:themeColor="text1"/>
          </w:rPr>
          <w:t xml:space="preserve">were </w:t>
        </w:r>
      </w:ins>
      <w:ins w:id="412" w:author="AbestSG" w:date="2022-10-26T18:21:00Z">
        <w:r w:rsidR="00E63684" w:rsidRPr="00E63684">
          <w:rPr>
            <w:rFonts w:ascii="Times New Roman" w:hAnsi="Times New Roman" w:cs="Times New Roman"/>
            <w:color w:val="000000" w:themeColor="text1"/>
          </w:rPr>
          <w:t>inverse-normal</w:t>
        </w:r>
        <w:r w:rsidR="00E63684">
          <w:rPr>
            <w:rFonts w:ascii="Times New Roman" w:hAnsi="Times New Roman" w:cs="Times New Roman"/>
            <w:color w:val="000000" w:themeColor="text1"/>
          </w:rPr>
          <w:t>ized</w:t>
        </w:r>
      </w:ins>
      <w:ins w:id="413" w:author="AbestSG" w:date="2022-10-26T18:18:00Z">
        <w:r w:rsidR="00C242D5">
          <w:rPr>
            <w:rFonts w:ascii="Times New Roman" w:hAnsi="Times New Roman" w:cs="Times New Roman"/>
            <w:color w:val="000000" w:themeColor="text1"/>
          </w:rPr>
          <w:t xml:space="preserve"> based on </w:t>
        </w:r>
      </w:ins>
      <w:ins w:id="414" w:author="AbestSG" w:date="2022-10-26T18:21:00Z">
        <w:r w:rsidR="00E63684">
          <w:rPr>
            <w:rFonts w:ascii="Times New Roman" w:hAnsi="Times New Roman" w:cs="Times New Roman"/>
            <w:color w:val="000000" w:themeColor="text1"/>
          </w:rPr>
          <w:t xml:space="preserve">normal </w:t>
        </w:r>
      </w:ins>
      <w:ins w:id="415" w:author="AbestSG" w:date="2022-10-26T18:18:00Z">
        <w:r w:rsidR="00C242D5">
          <w:rPr>
            <w:rFonts w:ascii="Times New Roman" w:hAnsi="Times New Roman" w:cs="Times New Roman"/>
            <w:color w:val="000000" w:themeColor="text1"/>
          </w:rPr>
          <w:t>quantile</w:t>
        </w:r>
      </w:ins>
      <w:ins w:id="416" w:author="AbestSG" w:date="2022-10-26T17:58:00Z">
        <w:r w:rsidR="001D6DF1">
          <w:rPr>
            <w:rFonts w:ascii="Times New Roman" w:hAnsi="Times New Roman" w:cs="Times New Roman"/>
            <w:color w:val="000000" w:themeColor="text1"/>
          </w:rPr>
          <w:t>,</w:t>
        </w:r>
      </w:ins>
      <w:ins w:id="417" w:author="AbestSG" w:date="2022-10-26T17:55:00Z">
        <w:r w:rsidRPr="00D678F9">
          <w:rPr>
            <w:rFonts w:ascii="Times New Roman" w:hAnsi="Times New Roman" w:cs="Times New Roman"/>
            <w:color w:val="000000" w:themeColor="text1"/>
          </w:rPr>
          <w:t xml:space="preserve"> and then </w:t>
        </w:r>
      </w:ins>
      <w:ins w:id="418" w:author="AbestSG" w:date="2022-10-26T17:59:00Z">
        <w:r w:rsidR="001D6DF1">
          <w:rPr>
            <w:rFonts w:ascii="Times New Roman" w:hAnsi="Times New Roman" w:cs="Times New Roman"/>
            <w:color w:val="000000" w:themeColor="text1"/>
          </w:rPr>
          <w:t>standardized</w:t>
        </w:r>
      </w:ins>
      <w:ins w:id="419" w:author="AbestSG" w:date="2022-10-26T17:55:00Z">
        <w:r w:rsidRPr="00D678F9">
          <w:rPr>
            <w:rFonts w:ascii="Times New Roman" w:hAnsi="Times New Roman" w:cs="Times New Roman"/>
            <w:color w:val="000000" w:themeColor="text1"/>
          </w:rPr>
          <w:t xml:space="preserve"> to </w:t>
        </w:r>
      </w:ins>
      <w:ins w:id="420" w:author="AbestSG" w:date="2022-10-26T17:59:00Z">
        <w:r w:rsidR="001D6DF1">
          <w:rPr>
            <w:rFonts w:ascii="Times New Roman" w:hAnsi="Times New Roman" w:cs="Times New Roman"/>
            <w:color w:val="000000" w:themeColor="text1"/>
          </w:rPr>
          <w:t>z-</w:t>
        </w:r>
      </w:ins>
      <w:ins w:id="421" w:author="AbestSG" w:date="2022-10-26T17:55:00Z">
        <w:r w:rsidRPr="00D678F9">
          <w:rPr>
            <w:rFonts w:ascii="Times New Roman" w:hAnsi="Times New Roman" w:cs="Times New Roman"/>
            <w:color w:val="000000" w:themeColor="text1"/>
          </w:rPr>
          <w:t xml:space="preserve">scores based on the average and </w:t>
        </w:r>
      </w:ins>
      <w:ins w:id="422" w:author="AbestSG" w:date="2022-10-26T18:00:00Z">
        <w:r w:rsidR="001D6DF1">
          <w:rPr>
            <w:rFonts w:ascii="Times New Roman" w:hAnsi="Times New Roman" w:cs="Times New Roman"/>
            <w:color w:val="000000" w:themeColor="text1"/>
          </w:rPr>
          <w:t>standard deviation</w:t>
        </w:r>
      </w:ins>
      <w:ins w:id="423" w:author="AbestSG" w:date="2022-10-26T17:55:00Z">
        <w:r w:rsidRPr="00D678F9">
          <w:rPr>
            <w:rFonts w:ascii="Times New Roman" w:hAnsi="Times New Roman" w:cs="Times New Roman"/>
            <w:color w:val="000000" w:themeColor="text1"/>
          </w:rPr>
          <w:t xml:space="preserve"> of the controls. The Pearson's correlation coefficient was then calculated between a</w:t>
        </w:r>
      </w:ins>
      <w:ins w:id="424" w:author="AbestSG" w:date="2022-10-26T18:10:00Z">
        <w:r w:rsidR="00C242D5">
          <w:rPr>
            <w:rFonts w:ascii="Times New Roman" w:hAnsi="Times New Roman" w:cs="Times New Roman"/>
            <w:color w:val="000000" w:themeColor="text1"/>
          </w:rPr>
          <w:t>n</w:t>
        </w:r>
      </w:ins>
      <w:ins w:id="425" w:author="AbestSG" w:date="2022-10-26T17:55:00Z">
        <w:r w:rsidRPr="00D678F9">
          <w:rPr>
            <w:rFonts w:ascii="Times New Roman" w:hAnsi="Times New Roman" w:cs="Times New Roman"/>
            <w:color w:val="000000" w:themeColor="text1"/>
          </w:rPr>
          <w:t xml:space="preserve"> </w:t>
        </w:r>
      </w:ins>
      <w:ins w:id="426" w:author="AbestSG" w:date="2022-10-26T18:05:00Z">
        <w:r w:rsidR="008C6E6B">
          <w:rPr>
            <w:rFonts w:ascii="Times New Roman" w:hAnsi="Times New Roman" w:cs="Times New Roman"/>
            <w:color w:val="000000" w:themeColor="text1"/>
          </w:rPr>
          <w:t>individual</w:t>
        </w:r>
      </w:ins>
      <w:ins w:id="427" w:author="AbestSG" w:date="2022-10-26T17:55:00Z">
        <w:r w:rsidRPr="00D678F9">
          <w:rPr>
            <w:rFonts w:ascii="Times New Roman" w:hAnsi="Times New Roman" w:cs="Times New Roman"/>
            <w:color w:val="000000" w:themeColor="text1"/>
          </w:rPr>
          <w:t>'s </w:t>
        </w:r>
      </w:ins>
      <w:ins w:id="428" w:author="AbestSG" w:date="2022-10-26T18:00:00Z">
        <w:r w:rsidR="001D6DF1">
          <w:rPr>
            <w:rFonts w:ascii="Times New Roman" w:hAnsi="Times New Roman" w:cs="Times New Roman"/>
            <w:color w:val="000000" w:themeColor="text1"/>
          </w:rPr>
          <w:t>z-</w:t>
        </w:r>
      </w:ins>
      <w:ins w:id="429" w:author="AbestSG" w:date="2022-10-26T17:55:00Z">
        <w:r w:rsidRPr="00D678F9">
          <w:rPr>
            <w:rFonts w:ascii="Times New Roman" w:hAnsi="Times New Roman" w:cs="Times New Roman"/>
            <w:color w:val="000000" w:themeColor="text1"/>
          </w:rPr>
          <w:t xml:space="preserve">scores and corresponding effect sizes </w:t>
        </w:r>
      </w:ins>
      <w:ins w:id="430" w:author="AbestSG" w:date="2022-10-26T18:01:00Z">
        <w:r w:rsidR="001D6DF1">
          <w:rPr>
            <w:rFonts w:ascii="Times New Roman" w:hAnsi="Times New Roman" w:cs="Times New Roman"/>
            <w:color w:val="000000" w:themeColor="text1"/>
          </w:rPr>
          <w:t>reported</w:t>
        </w:r>
      </w:ins>
      <w:ins w:id="431" w:author="AbestSG" w:date="2022-10-26T17:55:00Z">
        <w:r w:rsidRPr="00D678F9">
          <w:rPr>
            <w:rFonts w:ascii="Times New Roman" w:hAnsi="Times New Roman" w:cs="Times New Roman"/>
            <w:color w:val="000000" w:themeColor="text1"/>
          </w:rPr>
          <w:t xml:space="preserve"> by the ENIGMA consortium in MDD</w:t>
        </w:r>
      </w:ins>
      <w:ins w:id="432" w:author="AbestSG" w:date="2022-10-26T18:01:00Z">
        <w:r w:rsidR="001D6DF1">
          <w:rPr>
            <w:rFonts w:ascii="Times New Roman" w:hAnsi="Times New Roman" w:cs="Times New Roman"/>
            <w:color w:val="000000" w:themeColor="text1"/>
          </w:rPr>
          <w:t xml:space="preserve"> and</w:t>
        </w:r>
      </w:ins>
      <w:ins w:id="433" w:author="AbestSG" w:date="2022-10-26T17:55:00Z">
        <w:r w:rsidRPr="00D678F9">
          <w:rPr>
            <w:rFonts w:ascii="Times New Roman" w:hAnsi="Times New Roman" w:cs="Times New Roman"/>
            <w:color w:val="000000" w:themeColor="text1"/>
          </w:rPr>
          <w:t xml:space="preserve"> SSD. The RVI</w:t>
        </w:r>
      </w:ins>
      <w:ins w:id="434" w:author="AbestSG" w:date="2022-10-26T18:01:00Z">
        <w:r w:rsidR="001D6DF1">
          <w:rPr>
            <w:rFonts w:ascii="Times New Roman" w:hAnsi="Times New Roman" w:cs="Times New Roman"/>
            <w:color w:val="000000" w:themeColor="text1"/>
          </w:rPr>
          <w:t>s</w:t>
        </w:r>
      </w:ins>
      <w:ins w:id="435" w:author="AbestSG" w:date="2022-10-26T17:55:00Z">
        <w:r w:rsidRPr="00D678F9">
          <w:rPr>
            <w:rFonts w:ascii="Times New Roman" w:hAnsi="Times New Roman" w:cs="Times New Roman"/>
            <w:color w:val="000000" w:themeColor="text1"/>
          </w:rPr>
          <w:t xml:space="preserve"> were then Fisher's </w:t>
        </w:r>
        <w:r w:rsidRPr="00D678F9">
          <w:rPr>
            <w:rFonts w:ascii="Times New Roman" w:hAnsi="Times New Roman" w:cs="Times New Roman"/>
            <w:i/>
            <w:iCs/>
            <w:color w:val="000000" w:themeColor="text1"/>
          </w:rPr>
          <w:t>z</w:t>
        </w:r>
        <w:r w:rsidRPr="00D678F9">
          <w:rPr>
            <w:rFonts w:ascii="Times New Roman" w:hAnsi="Times New Roman" w:cs="Times New Roman"/>
            <w:color w:val="000000" w:themeColor="text1"/>
          </w:rPr>
          <w:t xml:space="preserve"> transformed to enhance normality. </w:t>
        </w:r>
      </w:ins>
    </w:p>
    <w:p w14:paraId="24599637" w14:textId="77777777" w:rsidR="000A4C8A" w:rsidRDefault="000A4C8A" w:rsidP="00B61B80">
      <w:pPr>
        <w:pStyle w:val="ColorfulList-Accent12"/>
        <w:autoSpaceDE w:val="0"/>
        <w:autoSpaceDN w:val="0"/>
        <w:adjustRightInd w:val="0"/>
        <w:spacing w:line="480" w:lineRule="auto"/>
        <w:ind w:left="0"/>
        <w:rPr>
          <w:rFonts w:ascii="Times New Roman" w:hAnsi="Times New Roman"/>
          <w:color w:val="000000" w:themeColor="text1"/>
        </w:rPr>
      </w:pPr>
    </w:p>
    <w:p w14:paraId="42B3ADAC" w14:textId="7055A38C" w:rsidR="00B7746D" w:rsidRPr="009F7F46" w:rsidRDefault="006602F2" w:rsidP="00B7746D">
      <w:pPr>
        <w:spacing w:line="480" w:lineRule="auto"/>
        <w:rPr>
          <w:b/>
          <w:bCs/>
          <w:color w:val="000000" w:themeColor="text1"/>
          <w:shd w:val="clear" w:color="auto" w:fill="FFFFFF"/>
          <w:rPrChange w:id="436" w:author="Russo, Alessandro" w:date="2022-10-17T11:38:00Z">
            <w:rPr>
              <w:color w:val="000000" w:themeColor="text1"/>
              <w:sz w:val="22"/>
              <w:szCs w:val="22"/>
              <w:shd w:val="clear" w:color="auto" w:fill="FFFFFF"/>
            </w:rPr>
          </w:rPrChange>
        </w:rPr>
      </w:pPr>
      <w:r w:rsidRPr="009F7F46">
        <w:rPr>
          <w:b/>
          <w:bCs/>
          <w:color w:val="000000" w:themeColor="text1"/>
          <w:shd w:val="clear" w:color="auto" w:fill="FFFFFF"/>
          <w:rPrChange w:id="437" w:author="Russo, Alessandro" w:date="2022-10-17T11:38:00Z">
            <w:rPr>
              <w:color w:val="000000" w:themeColor="text1"/>
              <w:sz w:val="22"/>
              <w:szCs w:val="22"/>
              <w:shd w:val="clear" w:color="auto" w:fill="FFFFFF"/>
            </w:rPr>
          </w:rPrChange>
        </w:rPr>
        <w:t xml:space="preserve">2.3 </w:t>
      </w:r>
      <w:r w:rsidR="000228DB" w:rsidRPr="009F7F46">
        <w:rPr>
          <w:b/>
          <w:bCs/>
          <w:color w:val="000000" w:themeColor="text1"/>
          <w:shd w:val="clear" w:color="auto" w:fill="FFFFFF"/>
          <w:rPrChange w:id="438" w:author="Russo, Alessandro" w:date="2022-10-17T11:38:00Z">
            <w:rPr>
              <w:color w:val="000000" w:themeColor="text1"/>
              <w:sz w:val="22"/>
              <w:szCs w:val="22"/>
              <w:shd w:val="clear" w:color="auto" w:fill="FFFFFF"/>
            </w:rPr>
          </w:rPrChange>
        </w:rPr>
        <w:t>Machine learning algorithms</w:t>
      </w:r>
    </w:p>
    <w:p w14:paraId="207026E6" w14:textId="2C14B989" w:rsidR="000228DB" w:rsidRPr="009F7F46" w:rsidRDefault="000228DB" w:rsidP="00B7746D">
      <w:pPr>
        <w:spacing w:line="480" w:lineRule="auto"/>
        <w:rPr>
          <w:color w:val="000000" w:themeColor="text1"/>
          <w:shd w:val="clear" w:color="auto" w:fill="FFFFFF"/>
        </w:rPr>
      </w:pPr>
      <w:r w:rsidRPr="009F7F46">
        <w:rPr>
          <w:color w:val="000000" w:themeColor="text1"/>
          <w:shd w:val="clear" w:color="auto" w:fill="FFFFFF"/>
        </w:rPr>
        <w:lastRenderedPageBreak/>
        <w:t xml:space="preserve">We used three machine learning algorithms, including linear model, SVM, and </w:t>
      </w:r>
      <w:r w:rsidRPr="009F7F46">
        <w:rPr>
          <w:color w:val="000000" w:themeColor="text1"/>
        </w:rPr>
        <w:t xml:space="preserve">Extreme Gradient Boosting, to train models that differentiates MDD cases from SMI-controls from the UKBB training dataset. </w:t>
      </w:r>
    </w:p>
    <w:p w14:paraId="021A7222" w14:textId="77777777" w:rsidR="00B7746D" w:rsidRPr="009F7F46" w:rsidRDefault="00B7746D" w:rsidP="00B7746D">
      <w:pPr>
        <w:spacing w:line="360" w:lineRule="auto"/>
        <w:rPr>
          <w:b/>
          <w:bCs/>
          <w:color w:val="000000" w:themeColor="text1"/>
        </w:rPr>
      </w:pPr>
      <w:r w:rsidRPr="009F7F46">
        <w:rPr>
          <w:b/>
          <w:bCs/>
          <w:color w:val="000000" w:themeColor="text1"/>
        </w:rPr>
        <w:t>2.3.1</w:t>
      </w:r>
      <w:r w:rsidRPr="009F7F46">
        <w:rPr>
          <w:b/>
          <w:bCs/>
          <w:color w:val="000000" w:themeColor="text1"/>
        </w:rPr>
        <w:tab/>
        <w:t>Linear Model</w:t>
      </w:r>
      <w:r w:rsidRPr="009F7F46">
        <w:rPr>
          <w:b/>
          <w:bCs/>
          <w:color w:val="000000" w:themeColor="text1"/>
        </w:rPr>
        <w:tab/>
      </w:r>
    </w:p>
    <w:p w14:paraId="4B99433D" w14:textId="77777777" w:rsidR="00B7746D" w:rsidRPr="009F7F46" w:rsidRDefault="00B7746D" w:rsidP="00B7746D">
      <w:pPr>
        <w:spacing w:line="360" w:lineRule="auto"/>
        <w:rPr>
          <w:rStyle w:val="a3"/>
          <w:i w:val="0"/>
          <w:iCs w:val="0"/>
          <w:shd w:val="clear" w:color="auto" w:fill="FFFFFF"/>
        </w:rPr>
      </w:pPr>
      <w:r w:rsidRPr="009F7F46">
        <w:rPr>
          <w:rStyle w:val="a3"/>
          <w:i w:val="0"/>
          <w:iCs w:val="0"/>
          <w:shd w:val="clear" w:color="auto" w:fill="FFFFFF"/>
        </w:rPr>
        <w:t xml:space="preserve">The linear learning algorithm is similar in its approach to the RVI method where a vector of weights is used to derive a vulnerability index. The linear model derives this vector using a training dataset. For a subject </w:t>
      </w:r>
      <w:proofErr w:type="spellStart"/>
      <w:r w:rsidRPr="009F7F46">
        <w:rPr>
          <w:rStyle w:val="a3"/>
          <w:i w:val="0"/>
          <w:iCs w:val="0"/>
          <w:shd w:val="clear" w:color="auto" w:fill="FFFFFF"/>
        </w:rPr>
        <w:t>i</w:t>
      </w:r>
      <w:proofErr w:type="spellEnd"/>
      <w:r w:rsidRPr="009F7F46">
        <w:rPr>
          <w:rStyle w:val="a3"/>
          <w:i w:val="0"/>
          <w:iCs w:val="0"/>
          <w:shd w:val="clear" w:color="auto" w:fill="FFFFFF"/>
        </w:rPr>
        <w:t xml:space="preserve">, the phenotype vector </w:t>
      </w:r>
      <w:r w:rsidRPr="009F7F46">
        <w:rPr>
          <w:rStyle w:val="a3"/>
          <w:b/>
          <w:iCs w:val="0"/>
          <w:shd w:val="clear" w:color="auto" w:fill="FFFFFF"/>
        </w:rPr>
        <w:t>x</w:t>
      </w:r>
      <w:r w:rsidRPr="009F7F46">
        <w:rPr>
          <w:rStyle w:val="a3"/>
          <w:b/>
          <w:iCs w:val="0"/>
          <w:shd w:val="clear" w:color="auto" w:fill="FFFFFF"/>
          <w:vertAlign w:val="subscript"/>
        </w:rPr>
        <w:t>i</w:t>
      </w:r>
      <w:r w:rsidRPr="009F7F46">
        <w:rPr>
          <w:rStyle w:val="a3"/>
          <w:i w:val="0"/>
          <w:iCs w:val="0"/>
          <w:shd w:val="clear" w:color="auto" w:fill="FFFFFF"/>
        </w:rPr>
        <w:t xml:space="preserve"> coded the 64 regional values from ENIGMA workflow</w:t>
      </w:r>
      <w:r w:rsidRPr="009F7F46">
        <w:rPr>
          <w:color w:val="202124"/>
          <w:shd w:val="clear" w:color="auto" w:fill="FFFFFF"/>
        </w:rPr>
        <w:t xml:space="preserve">. The training set of N subjects is coded as an N x 64 matrix </w:t>
      </w:r>
      <w:proofErr w:type="gramStart"/>
      <w:r w:rsidRPr="009F7F46">
        <w:rPr>
          <w:b/>
          <w:color w:val="202124"/>
          <w:shd w:val="clear" w:color="auto" w:fill="FFFFFF"/>
        </w:rPr>
        <w:t>X</w:t>
      </w:r>
      <w:r w:rsidRPr="009F7F46">
        <w:rPr>
          <w:color w:val="202124"/>
          <w:shd w:val="clear" w:color="auto" w:fill="FFFFFF"/>
        </w:rPr>
        <w:t xml:space="preserve"> </w:t>
      </w:r>
      <w:r w:rsidRPr="009F7F46">
        <w:rPr>
          <w:rStyle w:val="a3"/>
          <w:i w:val="0"/>
          <w:iCs w:val="0"/>
          <w:shd w:val="clear" w:color="auto" w:fill="FFFFFF"/>
        </w:rPr>
        <w:t>.</w:t>
      </w:r>
      <w:proofErr w:type="gramEnd"/>
      <w:r w:rsidRPr="009F7F46">
        <w:rPr>
          <w:rStyle w:val="a3"/>
          <w:i w:val="0"/>
          <w:iCs w:val="0"/>
          <w:shd w:val="clear" w:color="auto" w:fill="FFFFFF"/>
        </w:rPr>
        <w:t xml:space="preserve"> The labels are stored as a vector </w:t>
      </w:r>
      <w:r w:rsidRPr="009F7F46">
        <w:rPr>
          <w:rStyle w:val="a3"/>
          <w:b/>
          <w:iCs w:val="0"/>
          <w:shd w:val="clear" w:color="auto" w:fill="FFFFFF"/>
        </w:rPr>
        <w:t>y</w:t>
      </w:r>
      <w:r w:rsidRPr="009F7F46">
        <w:rPr>
          <w:rStyle w:val="a3"/>
          <w:i w:val="0"/>
          <w:iCs w:val="0"/>
          <w:shd w:val="clear" w:color="auto" w:fill="FFFFFF"/>
        </w:rPr>
        <w:t xml:space="preserve"> of length N where values 0 were assigned to Control and 1 indicated MDD diagnosis. The aim of the training step is to calculate the weight vector </w:t>
      </w:r>
      <w:r w:rsidRPr="009F7F46">
        <w:rPr>
          <w:rStyle w:val="a3"/>
          <w:b/>
          <w:iCs w:val="0"/>
          <w:shd w:val="clear" w:color="auto" w:fill="FFFFFF"/>
        </w:rPr>
        <w:t>w</w:t>
      </w:r>
      <w:r w:rsidRPr="009F7F46">
        <w:rPr>
          <w:rStyle w:val="a3"/>
          <w:i w:val="0"/>
          <w:iCs w:val="0"/>
          <w:shd w:val="clear" w:color="auto" w:fill="FFFFFF"/>
        </w:rPr>
        <w:t xml:space="preserve"> of 1x64 such that the vector </w:t>
      </w:r>
      <w:r w:rsidRPr="009F7F46">
        <w:rPr>
          <w:rStyle w:val="a3"/>
          <w:b/>
          <w:iCs w:val="0"/>
          <w:shd w:val="clear" w:color="auto" w:fill="FFFFFF"/>
        </w:rPr>
        <w:t>s</w:t>
      </w:r>
      <w:r w:rsidRPr="009F7F46">
        <w:rPr>
          <w:rStyle w:val="a3"/>
          <w:i w:val="0"/>
          <w:iCs w:val="0"/>
          <w:shd w:val="clear" w:color="auto" w:fill="FFFFFF"/>
        </w:rPr>
        <w:t xml:space="preserve"> obtained as the dot product of X and w eq 1</w:t>
      </w:r>
    </w:p>
    <w:p w14:paraId="51B5608A" w14:textId="77777777" w:rsidR="00B7746D" w:rsidRPr="009F7F46" w:rsidRDefault="00B7746D" w:rsidP="00B7746D">
      <w:pPr>
        <w:spacing w:line="360" w:lineRule="auto"/>
        <w:jc w:val="right"/>
        <w:rPr>
          <w:rStyle w:val="a3"/>
          <w:i w:val="0"/>
          <w:iCs w:val="0"/>
          <w:shd w:val="clear" w:color="auto" w:fill="FFFFFF"/>
        </w:rPr>
      </w:pPr>
      <m:oMath>
        <m:r>
          <m:rPr>
            <m:sty m:val="p"/>
          </m:rPr>
          <w:rPr>
            <w:rStyle w:val="a3"/>
            <w:rFonts w:ascii="Cambria Math" w:hAnsi="Cambria Math"/>
            <w:shd w:val="clear" w:color="auto" w:fill="FFFFFF"/>
          </w:rPr>
          <m:t xml:space="preserve">s =X∙w = </m:t>
        </m:r>
        <m:nary>
          <m:naryPr>
            <m:chr m:val="∑"/>
            <m:limLoc m:val="undOvr"/>
            <m:ctrlPr>
              <w:rPr>
                <w:rStyle w:val="a3"/>
                <w:rFonts w:ascii="Cambria Math" w:hAnsi="Cambria Math"/>
                <w:i w:val="0"/>
                <w:iCs w:val="0"/>
                <w:shd w:val="clear" w:color="auto" w:fill="FFFFFF"/>
              </w:rPr>
            </m:ctrlPr>
          </m:naryPr>
          <m:sub>
            <m:r>
              <m:rPr>
                <m:sty m:val="p"/>
              </m:rPr>
              <w:rPr>
                <w:rStyle w:val="a3"/>
                <w:rFonts w:ascii="Cambria Math" w:hAnsi="Cambria Math"/>
                <w:shd w:val="clear" w:color="auto" w:fill="FFFFFF"/>
              </w:rPr>
              <m:t>j = 1</m:t>
            </m:r>
          </m:sub>
          <m:sup>
            <m:r>
              <m:rPr>
                <m:sty m:val="p"/>
              </m:rPr>
              <w:rPr>
                <w:rStyle w:val="a3"/>
                <w:rFonts w:ascii="Cambria Math" w:hAnsi="Cambria Math"/>
                <w:shd w:val="clear" w:color="auto" w:fill="FFFFFF"/>
              </w:rPr>
              <m:t>d</m:t>
            </m:r>
          </m:sup>
          <m:e>
            <m:sSub>
              <m:sSubPr>
                <m:ctrlPr>
                  <w:rPr>
                    <w:rStyle w:val="a3"/>
                    <w:rFonts w:ascii="Cambria Math" w:hAnsi="Cambria Math"/>
                    <w:i w:val="0"/>
                    <w:iCs w:val="0"/>
                    <w:shd w:val="clear" w:color="auto" w:fill="FFFFFF"/>
                  </w:rPr>
                </m:ctrlPr>
              </m:sSubPr>
              <m:e>
                <m:r>
                  <m:rPr>
                    <m:sty m:val="p"/>
                  </m:rPr>
                  <w:rPr>
                    <w:rStyle w:val="a3"/>
                    <w:rFonts w:ascii="Cambria Math" w:hAnsi="Cambria Math"/>
                    <w:shd w:val="clear" w:color="auto" w:fill="FFFFFF"/>
                  </w:rPr>
                  <m:t>x</m:t>
                </m:r>
              </m:e>
              <m:sub>
                <m:r>
                  <m:rPr>
                    <m:sty m:val="p"/>
                  </m:rPr>
                  <w:rPr>
                    <w:rStyle w:val="a3"/>
                    <w:rFonts w:ascii="Cambria Math" w:hAnsi="Cambria Math"/>
                    <w:shd w:val="clear" w:color="auto" w:fill="FFFFFF"/>
                  </w:rPr>
                  <m:t>ij</m:t>
                </m:r>
              </m:sub>
            </m:sSub>
          </m:e>
        </m:nary>
        <m:sSub>
          <m:sSubPr>
            <m:ctrlPr>
              <w:rPr>
                <w:rStyle w:val="a3"/>
                <w:rFonts w:ascii="Cambria Math" w:hAnsi="Cambria Math"/>
                <w:i w:val="0"/>
                <w:iCs w:val="0"/>
                <w:shd w:val="clear" w:color="auto" w:fill="FFFFFF"/>
              </w:rPr>
            </m:ctrlPr>
          </m:sSubPr>
          <m:e>
            <m:r>
              <m:rPr>
                <m:sty m:val="p"/>
              </m:rPr>
              <w:rPr>
                <w:rStyle w:val="a3"/>
                <w:rFonts w:ascii="Cambria Math" w:hAnsi="Cambria Math"/>
                <w:shd w:val="clear" w:color="auto" w:fill="FFFFFF"/>
              </w:rPr>
              <m:t>w</m:t>
            </m:r>
          </m:e>
          <m:sub>
            <m:r>
              <m:rPr>
                <m:sty m:val="p"/>
              </m:rPr>
              <w:rPr>
                <w:rStyle w:val="a3"/>
                <w:rFonts w:ascii="Cambria Math" w:hAnsi="Cambria Math"/>
                <w:shd w:val="clear" w:color="auto" w:fill="FFFFFF"/>
              </w:rPr>
              <m:t>j</m:t>
            </m:r>
          </m:sub>
        </m:sSub>
      </m:oMath>
      <w:r w:rsidRPr="009F7F46">
        <w:rPr>
          <w:rStyle w:val="a3"/>
          <w:i w:val="0"/>
          <w:iCs w:val="0"/>
          <w:shd w:val="clear" w:color="auto" w:fill="FFFFFF"/>
        </w:rPr>
        <w:tab/>
      </w:r>
      <w:r w:rsidRPr="009F7F46">
        <w:rPr>
          <w:rStyle w:val="a3"/>
          <w:i w:val="0"/>
          <w:iCs w:val="0"/>
          <w:shd w:val="clear" w:color="auto" w:fill="FFFFFF"/>
        </w:rPr>
        <w:tab/>
      </w:r>
      <w:r w:rsidRPr="009F7F46">
        <w:rPr>
          <w:rStyle w:val="a3"/>
          <w:i w:val="0"/>
          <w:iCs w:val="0"/>
          <w:shd w:val="clear" w:color="auto" w:fill="FFFFFF"/>
        </w:rPr>
        <w:tab/>
      </w:r>
      <w:r w:rsidRPr="009F7F46">
        <w:rPr>
          <w:rStyle w:val="a3"/>
          <w:i w:val="0"/>
          <w:iCs w:val="0"/>
          <w:shd w:val="clear" w:color="auto" w:fill="FFFFFF"/>
        </w:rPr>
        <w:tab/>
        <w:t>(1)</w:t>
      </w:r>
    </w:p>
    <w:p w14:paraId="364575C2" w14:textId="77777777" w:rsidR="00B7746D" w:rsidRPr="009F7F46" w:rsidRDefault="00B7746D" w:rsidP="00B7746D">
      <w:pPr>
        <w:spacing w:line="360" w:lineRule="auto"/>
        <w:rPr>
          <w:rStyle w:val="a3"/>
          <w:i w:val="0"/>
          <w:iCs w:val="0"/>
          <w:shd w:val="clear" w:color="auto" w:fill="FFFFFF"/>
        </w:rPr>
      </w:pPr>
      <w:r w:rsidRPr="009F7F46">
        <w:rPr>
          <w:rStyle w:val="a3"/>
          <w:i w:val="0"/>
          <w:iCs w:val="0"/>
          <w:shd w:val="clear" w:color="auto" w:fill="FFFFFF"/>
        </w:rPr>
        <w:t xml:space="preserve">will minimize the difference between vectors </w:t>
      </w:r>
      <w:r w:rsidRPr="009F7F46">
        <w:rPr>
          <w:rStyle w:val="a3"/>
          <w:b/>
          <w:iCs w:val="0"/>
          <w:shd w:val="clear" w:color="auto" w:fill="FFFFFF"/>
        </w:rPr>
        <w:t>y</w:t>
      </w:r>
      <w:r w:rsidRPr="009F7F46">
        <w:rPr>
          <w:rStyle w:val="a3"/>
          <w:i w:val="0"/>
          <w:iCs w:val="0"/>
          <w:shd w:val="clear" w:color="auto" w:fill="FFFFFF"/>
        </w:rPr>
        <w:t xml:space="preserve"> and s Eq 2.</w:t>
      </w:r>
    </w:p>
    <w:p w14:paraId="21C37556" w14:textId="77777777" w:rsidR="00B7746D" w:rsidRPr="009F7F46" w:rsidRDefault="00B7746D" w:rsidP="00B7746D">
      <w:pPr>
        <w:spacing w:line="360" w:lineRule="auto"/>
        <w:rPr>
          <w:rStyle w:val="a3"/>
          <w:i w:val="0"/>
          <w:iCs w:val="0"/>
          <w:shd w:val="clear" w:color="auto" w:fill="FFFFFF"/>
        </w:rPr>
      </w:pPr>
    </w:p>
    <w:p w14:paraId="62792042" w14:textId="77777777" w:rsidR="00B7746D" w:rsidRPr="009F7F46" w:rsidRDefault="00B7746D" w:rsidP="00B7746D">
      <w:pPr>
        <w:spacing w:line="360" w:lineRule="auto"/>
        <w:jc w:val="right"/>
        <w:rPr>
          <w:color w:val="202124"/>
          <w:shd w:val="clear" w:color="auto" w:fill="FFFFFF"/>
        </w:rPr>
      </w:pPr>
      <w:r w:rsidRPr="009F7F46">
        <w:rPr>
          <w:color w:val="202124"/>
          <w:shd w:val="clear" w:color="auto" w:fill="FFFFFF"/>
        </w:rPr>
        <w:t>Min (</w:t>
      </w:r>
      <m:oMath>
        <m:sSub>
          <m:sSubPr>
            <m:ctrlPr>
              <w:rPr>
                <w:rFonts w:ascii="Cambria Math" w:hAnsi="Cambria Math"/>
                <w:i/>
                <w:color w:val="202124"/>
                <w:shd w:val="clear" w:color="auto" w:fill="FFFFFF"/>
              </w:rPr>
            </m:ctrlPr>
          </m:sSubPr>
          <m:e>
            <m:r>
              <w:rPr>
                <w:rFonts w:ascii="Cambria Math" w:hAnsi="Cambria Math"/>
                <w:color w:val="202124"/>
                <w:shd w:val="clear" w:color="auto" w:fill="FFFFFF"/>
              </w:rPr>
              <m:t>y</m:t>
            </m:r>
          </m:e>
          <m:sub>
            <m:r>
              <w:rPr>
                <w:rFonts w:ascii="Cambria Math" w:hAnsi="Cambria Math"/>
                <w:color w:val="202124"/>
                <w:shd w:val="clear" w:color="auto" w:fill="FFFFFF"/>
              </w:rPr>
              <m:t>i</m:t>
            </m:r>
          </m:sub>
        </m:sSub>
        <m:r>
          <m:rPr>
            <m:sty m:val="p"/>
          </m:rPr>
          <w:rPr>
            <w:rStyle w:val="a3"/>
            <w:rFonts w:ascii="Cambria Math" w:hAnsi="Cambria Math"/>
            <w:shd w:val="clear" w:color="auto" w:fill="FFFFFF"/>
          </w:rPr>
          <m:t xml:space="preserve"> -</m:t>
        </m:r>
        <m:d>
          <m:dPr>
            <m:begChr m:val="{"/>
            <m:endChr m:val="}"/>
            <m:ctrlPr>
              <w:rPr>
                <w:rStyle w:val="a3"/>
                <w:rFonts w:ascii="Cambria Math" w:hAnsi="Cambria Math"/>
                <w:i w:val="0"/>
                <w:iCs w:val="0"/>
                <w:shd w:val="clear" w:color="auto" w:fill="FFFFFF"/>
              </w:rPr>
            </m:ctrlPr>
          </m:dPr>
          <m:e>
            <m:eqArr>
              <m:eqArrPr>
                <m:ctrlPr>
                  <w:rPr>
                    <w:rStyle w:val="a3"/>
                    <w:rFonts w:ascii="Cambria Math" w:hAnsi="Cambria Math"/>
                    <w:i w:val="0"/>
                    <w:iCs w:val="0"/>
                    <w:shd w:val="clear" w:color="auto" w:fill="FFFFFF"/>
                  </w:rPr>
                </m:ctrlPr>
              </m:eqArrPr>
              <m:e>
                <m:r>
                  <m:rPr>
                    <m:sty m:val="p"/>
                  </m:rPr>
                  <w:rPr>
                    <w:rStyle w:val="a3"/>
                    <w:rFonts w:ascii="Cambria Math" w:hAnsi="Cambria Math"/>
                    <w:shd w:val="clear" w:color="auto" w:fill="FFFFFF"/>
                  </w:rPr>
                  <m:t xml:space="preserve">1 if </m:t>
                </m:r>
                <m:sSub>
                  <m:sSubPr>
                    <m:ctrlPr>
                      <w:rPr>
                        <w:rStyle w:val="a3"/>
                        <w:rFonts w:ascii="Cambria Math" w:hAnsi="Cambria Math"/>
                        <w:i w:val="0"/>
                        <w:iCs w:val="0"/>
                        <w:shd w:val="clear" w:color="auto" w:fill="FFFFFF"/>
                      </w:rPr>
                    </m:ctrlPr>
                  </m:sSubPr>
                  <m:e>
                    <m:r>
                      <m:rPr>
                        <m:sty m:val="p"/>
                      </m:rPr>
                      <w:rPr>
                        <w:rStyle w:val="a3"/>
                        <w:rFonts w:ascii="Cambria Math" w:hAnsi="Cambria Math"/>
                        <w:shd w:val="clear" w:color="auto" w:fill="FFFFFF"/>
                      </w:rPr>
                      <m:t>s</m:t>
                    </m:r>
                  </m:e>
                  <m:sub>
                    <m:r>
                      <m:rPr>
                        <m:sty m:val="p"/>
                      </m:rPr>
                      <w:rPr>
                        <w:rStyle w:val="a3"/>
                        <w:rFonts w:ascii="Cambria Math" w:hAnsi="Cambria Math"/>
                        <w:shd w:val="clear" w:color="auto" w:fill="FFFFFF"/>
                      </w:rPr>
                      <m:t>i</m:t>
                    </m:r>
                  </m:sub>
                </m:sSub>
                <m:r>
                  <m:rPr>
                    <m:sty m:val="p"/>
                  </m:rPr>
                  <w:rPr>
                    <w:rStyle w:val="a3"/>
                    <w:rFonts w:ascii="Cambria Math" w:hAnsi="Cambria Math"/>
                    <w:shd w:val="clear" w:color="auto" w:fill="FFFFFF"/>
                  </w:rPr>
                  <m:t xml:space="preserve"> </m:t>
                </m:r>
                <m:r>
                  <w:rPr>
                    <w:rStyle w:val="a3"/>
                    <w:rFonts w:ascii="Cambria Math" w:hAnsi="Cambria Math"/>
                    <w:shd w:val="clear" w:color="auto" w:fill="FFFFFF"/>
                  </w:rPr>
                  <m:t>≥</m:t>
                </m:r>
                <m:r>
                  <m:rPr>
                    <m:sty m:val="p"/>
                  </m:rPr>
                  <w:rPr>
                    <w:rStyle w:val="a3"/>
                    <w:rFonts w:ascii="Cambria Math" w:hAnsi="Cambria Math"/>
                    <w:shd w:val="clear" w:color="auto" w:fill="FFFFFF"/>
                  </w:rPr>
                  <m:t>0.5</m:t>
                </m:r>
              </m:e>
              <m:e>
                <m:r>
                  <m:rPr>
                    <m:sty m:val="p"/>
                  </m:rPr>
                  <w:rPr>
                    <w:rStyle w:val="a3"/>
                    <w:rFonts w:ascii="Cambria Math" w:hAnsi="Cambria Math"/>
                    <w:shd w:val="clear" w:color="auto" w:fill="FFFFFF"/>
                  </w:rPr>
                  <m:t xml:space="preserve">0 if </m:t>
                </m:r>
                <m:sSub>
                  <m:sSubPr>
                    <m:ctrlPr>
                      <w:rPr>
                        <w:rStyle w:val="a3"/>
                        <w:rFonts w:ascii="Cambria Math" w:hAnsi="Cambria Math"/>
                        <w:i w:val="0"/>
                        <w:iCs w:val="0"/>
                        <w:shd w:val="clear" w:color="auto" w:fill="FFFFFF"/>
                      </w:rPr>
                    </m:ctrlPr>
                  </m:sSubPr>
                  <m:e>
                    <m:r>
                      <m:rPr>
                        <m:sty m:val="p"/>
                      </m:rPr>
                      <w:rPr>
                        <w:rStyle w:val="a3"/>
                        <w:rFonts w:ascii="Cambria Math" w:hAnsi="Cambria Math"/>
                        <w:shd w:val="clear" w:color="auto" w:fill="FFFFFF"/>
                      </w:rPr>
                      <m:t>s</m:t>
                    </m:r>
                  </m:e>
                  <m:sub>
                    <m:r>
                      <m:rPr>
                        <m:sty m:val="p"/>
                      </m:rPr>
                      <w:rPr>
                        <w:rStyle w:val="a3"/>
                        <w:rFonts w:ascii="Cambria Math" w:hAnsi="Cambria Math"/>
                        <w:shd w:val="clear" w:color="auto" w:fill="FFFFFF"/>
                      </w:rPr>
                      <m:t>i</m:t>
                    </m:r>
                  </m:sub>
                </m:sSub>
                <m:r>
                  <w:rPr>
                    <w:rStyle w:val="a3"/>
                    <w:rFonts w:ascii="Cambria Math" w:hAnsi="Cambria Math"/>
                    <w:shd w:val="clear" w:color="auto" w:fill="FFFFFF"/>
                  </w:rPr>
                  <m:t>&lt;</m:t>
                </m:r>
                <m:r>
                  <m:rPr>
                    <m:sty m:val="p"/>
                  </m:rPr>
                  <w:rPr>
                    <w:rStyle w:val="a3"/>
                    <w:rFonts w:ascii="Cambria Math" w:hAnsi="Cambria Math"/>
                    <w:shd w:val="clear" w:color="auto" w:fill="FFFFFF"/>
                  </w:rPr>
                  <m:t>0.5</m:t>
                </m:r>
              </m:e>
            </m:eqArr>
          </m:e>
        </m:d>
        <m:r>
          <m:rPr>
            <m:sty m:val="p"/>
          </m:rPr>
          <w:rPr>
            <w:rStyle w:val="a3"/>
            <w:rFonts w:ascii="Cambria Math" w:hAnsi="Cambria Math"/>
            <w:shd w:val="clear" w:color="auto" w:fill="FFFFFF"/>
          </w:rPr>
          <m:t>)</m:t>
        </m:r>
      </m:oMath>
      <w:r w:rsidRPr="009F7F46">
        <w:rPr>
          <w:color w:val="202124"/>
          <w:shd w:val="clear" w:color="auto" w:fill="FFFFFF"/>
        </w:rPr>
        <w:tab/>
      </w:r>
      <w:r w:rsidRPr="009F7F46">
        <w:rPr>
          <w:color w:val="202124"/>
          <w:shd w:val="clear" w:color="auto" w:fill="FFFFFF"/>
        </w:rPr>
        <w:tab/>
      </w:r>
      <w:r w:rsidRPr="009F7F46">
        <w:rPr>
          <w:color w:val="202124"/>
          <w:shd w:val="clear" w:color="auto" w:fill="FFFFFF"/>
        </w:rPr>
        <w:tab/>
      </w:r>
      <w:r w:rsidRPr="009F7F46">
        <w:rPr>
          <w:color w:val="202124"/>
          <w:shd w:val="clear" w:color="auto" w:fill="FFFFFF"/>
        </w:rPr>
        <w:tab/>
        <w:t>(2)</w:t>
      </w:r>
    </w:p>
    <w:p w14:paraId="5BD770C5" w14:textId="77777777" w:rsidR="00B7746D" w:rsidRPr="009F7F46" w:rsidRDefault="00B7746D" w:rsidP="00B7746D">
      <w:pPr>
        <w:spacing w:line="360" w:lineRule="auto"/>
        <w:jc w:val="center"/>
        <w:rPr>
          <w:color w:val="202124"/>
          <w:shd w:val="clear" w:color="auto" w:fill="FFFFFF"/>
        </w:rPr>
      </w:pPr>
    </w:p>
    <w:p w14:paraId="730E2BE0" w14:textId="77777777" w:rsidR="00B7746D" w:rsidRPr="009F7F46" w:rsidRDefault="00B7746D" w:rsidP="00B7746D">
      <w:pPr>
        <w:spacing w:line="360" w:lineRule="auto"/>
        <w:rPr>
          <w:color w:val="202124"/>
          <w:shd w:val="clear" w:color="auto" w:fill="FFFFFF"/>
        </w:rPr>
      </w:pPr>
      <w:r w:rsidRPr="009F7F46">
        <w:rPr>
          <w:color w:val="202124"/>
          <w:shd w:val="clear" w:color="auto" w:fill="FFFFFF"/>
        </w:rPr>
        <w:t xml:space="preserve">A logarithm of the sigmoid function Eq 3 was used as the cost function during training [2]. </w:t>
      </w:r>
    </w:p>
    <w:p w14:paraId="01B62950" w14:textId="77777777" w:rsidR="00B7746D" w:rsidRPr="009F7F46" w:rsidRDefault="00B7746D" w:rsidP="00B7746D">
      <w:pPr>
        <w:spacing w:line="360" w:lineRule="auto"/>
        <w:rPr>
          <w:color w:val="202124"/>
          <w:shd w:val="clear" w:color="auto" w:fill="FFFFFF"/>
        </w:rPr>
      </w:pPr>
    </w:p>
    <w:p w14:paraId="445B9C22" w14:textId="77777777" w:rsidR="00B7746D" w:rsidRPr="009F7F46" w:rsidRDefault="00B7746D" w:rsidP="00B7746D">
      <w:pPr>
        <w:spacing w:line="360" w:lineRule="auto"/>
        <w:rPr>
          <w:color w:val="202124"/>
          <w:shd w:val="clear" w:color="auto" w:fill="FFFFFF"/>
        </w:rPr>
      </w:pPr>
      <m:oMathPara>
        <m:oMath>
          <m:r>
            <w:rPr>
              <w:rFonts w:ascii="Cambria Math" w:hAnsi="Cambria Math"/>
              <w:color w:val="202124"/>
              <w:shd w:val="clear" w:color="auto" w:fill="FFFFFF"/>
            </w:rPr>
            <m:t xml:space="preserve"> Cost(σ(s)) = </m:t>
          </m:r>
          <m:d>
            <m:dPr>
              <m:begChr m:val="{"/>
              <m:endChr m:val=""/>
              <m:ctrlPr>
                <w:rPr>
                  <w:rFonts w:ascii="Cambria Math" w:hAnsi="Cambria Math"/>
                  <w:i/>
                  <w:color w:val="202124"/>
                  <w:shd w:val="clear" w:color="auto" w:fill="FFFFFF"/>
                </w:rPr>
              </m:ctrlPr>
            </m:dPr>
            <m:e>
              <m:eqArr>
                <m:eqArrPr>
                  <m:ctrlPr>
                    <w:rPr>
                      <w:rFonts w:ascii="Cambria Math" w:hAnsi="Cambria Math"/>
                      <w:i/>
                      <w:color w:val="202124"/>
                      <w:shd w:val="clear" w:color="auto" w:fill="FFFFFF"/>
                    </w:rPr>
                  </m:ctrlPr>
                </m:eqArrPr>
                <m:e>
                  <m:r>
                    <w:rPr>
                      <w:rFonts w:ascii="Cambria Math" w:hAnsi="Cambria Math"/>
                      <w:color w:val="202124"/>
                      <w:shd w:val="clear" w:color="auto" w:fill="FFFFFF"/>
                    </w:rPr>
                    <m:t xml:space="preserve">-log(σ(s)) if </m:t>
                  </m:r>
                  <m:sSub>
                    <m:sSubPr>
                      <m:ctrlPr>
                        <w:rPr>
                          <w:rFonts w:ascii="Cambria Math" w:hAnsi="Cambria Math"/>
                          <w:i/>
                          <w:color w:val="202124"/>
                          <w:shd w:val="clear" w:color="auto" w:fill="FFFFFF"/>
                        </w:rPr>
                      </m:ctrlPr>
                    </m:sSubPr>
                    <m:e>
                      <m:r>
                        <w:rPr>
                          <w:rFonts w:ascii="Cambria Math" w:hAnsi="Cambria Math"/>
                          <w:color w:val="202124"/>
                          <w:shd w:val="clear" w:color="auto" w:fill="FFFFFF"/>
                        </w:rPr>
                        <m:t>y</m:t>
                      </m:r>
                    </m:e>
                    <m:sub>
                      <m:r>
                        <w:rPr>
                          <w:rFonts w:ascii="Cambria Math" w:hAnsi="Cambria Math"/>
                          <w:color w:val="202124"/>
                          <w:shd w:val="clear" w:color="auto" w:fill="FFFFFF"/>
                        </w:rPr>
                        <m:t>i</m:t>
                      </m:r>
                    </m:sub>
                  </m:sSub>
                  <m:r>
                    <w:rPr>
                      <w:rFonts w:ascii="Cambria Math" w:hAnsi="Cambria Math"/>
                      <w:color w:val="202124"/>
                      <w:shd w:val="clear" w:color="auto" w:fill="FFFFFF"/>
                    </w:rPr>
                    <m:t xml:space="preserve"> = 1</m:t>
                  </m:r>
                </m:e>
                <m:e>
                  <m:r>
                    <w:rPr>
                      <w:rFonts w:ascii="Cambria Math" w:hAnsi="Cambria Math"/>
                      <w:color w:val="202124"/>
                      <w:shd w:val="clear" w:color="auto" w:fill="FFFFFF"/>
                    </w:rPr>
                    <m:t xml:space="preserve">-log(1 - σ(s)) if </m:t>
                  </m:r>
                  <m:sSub>
                    <m:sSubPr>
                      <m:ctrlPr>
                        <w:rPr>
                          <w:rFonts w:ascii="Cambria Math" w:hAnsi="Cambria Math"/>
                          <w:i/>
                          <w:color w:val="202124"/>
                          <w:shd w:val="clear" w:color="auto" w:fill="FFFFFF"/>
                        </w:rPr>
                      </m:ctrlPr>
                    </m:sSubPr>
                    <m:e>
                      <m:r>
                        <w:rPr>
                          <w:rFonts w:ascii="Cambria Math" w:hAnsi="Cambria Math"/>
                          <w:color w:val="202124"/>
                          <w:shd w:val="clear" w:color="auto" w:fill="FFFFFF"/>
                        </w:rPr>
                        <m:t>y</m:t>
                      </m:r>
                    </m:e>
                    <m:sub>
                      <m:r>
                        <w:rPr>
                          <w:rFonts w:ascii="Cambria Math" w:hAnsi="Cambria Math"/>
                          <w:color w:val="202124"/>
                          <w:shd w:val="clear" w:color="auto" w:fill="FFFFFF"/>
                        </w:rPr>
                        <m:t>i</m:t>
                      </m:r>
                    </m:sub>
                  </m:sSub>
                  <m:r>
                    <w:rPr>
                      <w:rFonts w:ascii="Cambria Math" w:hAnsi="Cambria Math"/>
                      <w:color w:val="202124"/>
                      <w:shd w:val="clear" w:color="auto" w:fill="FFFFFF"/>
                    </w:rPr>
                    <m:t xml:space="preserve"> = 1</m:t>
                  </m:r>
                </m:e>
              </m:eqArr>
            </m:e>
          </m:d>
        </m:oMath>
      </m:oMathPara>
    </w:p>
    <w:p w14:paraId="0981956E" w14:textId="77777777" w:rsidR="00B7746D" w:rsidRPr="009F7F46" w:rsidRDefault="00B7746D" w:rsidP="00B7746D">
      <w:pPr>
        <w:spacing w:line="360" w:lineRule="auto"/>
        <w:rPr>
          <w:color w:val="202124"/>
          <w:shd w:val="clear" w:color="auto" w:fill="FFFFFF"/>
        </w:rPr>
      </w:pPr>
      <w:r w:rsidRPr="009F7F46">
        <w:rPr>
          <w:color w:val="202124"/>
          <w:shd w:val="clear" w:color="auto" w:fill="FFFFFF"/>
        </w:rPr>
        <w:t xml:space="preserve">where </w:t>
      </w:r>
      <m:oMath>
        <m:r>
          <w:rPr>
            <w:rFonts w:ascii="Cambria Math" w:hAnsi="Cambria Math"/>
            <w:color w:val="202124"/>
            <w:shd w:val="clear" w:color="auto" w:fill="FFFFFF"/>
          </w:rPr>
          <m:t>σ(s)</m:t>
        </m:r>
      </m:oMath>
      <w:r w:rsidRPr="009F7F46">
        <w:rPr>
          <w:color w:val="202124"/>
          <w:shd w:val="clear" w:color="auto" w:fill="FFFFFF"/>
        </w:rPr>
        <w:t xml:space="preserve"> is</w:t>
      </w:r>
    </w:p>
    <w:p w14:paraId="4B4E559B" w14:textId="77777777" w:rsidR="00B7746D" w:rsidRPr="009F7F46" w:rsidRDefault="00B7746D" w:rsidP="00B7746D">
      <w:pPr>
        <w:spacing w:line="360" w:lineRule="auto"/>
        <w:jc w:val="right"/>
        <w:rPr>
          <w:color w:val="202124"/>
          <w:shd w:val="clear" w:color="auto" w:fill="FFFFFF"/>
        </w:rPr>
      </w:pPr>
      <m:oMath>
        <m:r>
          <w:rPr>
            <w:rFonts w:ascii="Cambria Math" w:hAnsi="Cambria Math"/>
            <w:color w:val="202124"/>
            <w:shd w:val="clear" w:color="auto" w:fill="FFFFFF"/>
          </w:rPr>
          <m:t xml:space="preserve">σ(s) = </m:t>
        </m:r>
        <m:d>
          <m:dPr>
            <m:begChr m:val="{"/>
            <m:endChr m:val=""/>
            <m:ctrlPr>
              <w:rPr>
                <w:rFonts w:ascii="Cambria Math" w:hAnsi="Cambria Math"/>
                <w:i/>
                <w:color w:val="202124"/>
                <w:shd w:val="clear" w:color="auto" w:fill="FFFFFF"/>
              </w:rPr>
            </m:ctrlPr>
          </m:dPr>
          <m:e>
            <m:eqArr>
              <m:eqArrPr>
                <m:ctrlPr>
                  <w:rPr>
                    <w:rFonts w:ascii="Cambria Math" w:hAnsi="Cambria Math"/>
                    <w:i/>
                    <w:color w:val="202124"/>
                    <w:shd w:val="clear" w:color="auto" w:fill="FFFFFF"/>
                  </w:rPr>
                </m:ctrlPr>
              </m:eqArrPr>
              <m:e>
                <m:f>
                  <m:fPr>
                    <m:ctrlPr>
                      <w:rPr>
                        <w:rFonts w:ascii="Cambria Math" w:hAnsi="Cambria Math"/>
                        <w:i/>
                        <w:color w:val="202124"/>
                        <w:shd w:val="clear" w:color="auto" w:fill="FFFFFF"/>
                      </w:rPr>
                    </m:ctrlPr>
                  </m:fPr>
                  <m:num>
                    <m:r>
                      <w:rPr>
                        <w:rFonts w:ascii="Cambria Math" w:hAnsi="Cambria Math"/>
                        <w:color w:val="202124"/>
                        <w:shd w:val="clear" w:color="auto" w:fill="FFFFFF"/>
                      </w:rPr>
                      <m:t>1</m:t>
                    </m:r>
                  </m:num>
                  <m:den>
                    <m:r>
                      <w:rPr>
                        <w:rFonts w:ascii="Cambria Math" w:hAnsi="Cambria Math"/>
                        <w:color w:val="202124"/>
                        <w:shd w:val="clear" w:color="auto" w:fill="FFFFFF"/>
                      </w:rPr>
                      <m:t xml:space="preserve">1 + </m:t>
                    </m:r>
                    <m:sSup>
                      <m:sSupPr>
                        <m:ctrlPr>
                          <w:rPr>
                            <w:rFonts w:ascii="Cambria Math" w:hAnsi="Cambria Math"/>
                            <w:i/>
                            <w:color w:val="202124"/>
                            <w:shd w:val="clear" w:color="auto" w:fill="FFFFFF"/>
                          </w:rPr>
                        </m:ctrlPr>
                      </m:sSupPr>
                      <m:e>
                        <m:r>
                          <w:rPr>
                            <w:rFonts w:ascii="Cambria Math" w:hAnsi="Cambria Math"/>
                            <w:color w:val="202124"/>
                            <w:shd w:val="clear" w:color="auto" w:fill="FFFFFF"/>
                          </w:rPr>
                          <m:t>e</m:t>
                        </m:r>
                      </m:e>
                      <m:sup>
                        <m:r>
                          <w:rPr>
                            <w:rFonts w:ascii="Cambria Math" w:hAnsi="Cambria Math"/>
                            <w:color w:val="202124"/>
                            <w:shd w:val="clear" w:color="auto" w:fill="FFFFFF"/>
                          </w:rPr>
                          <m:t>-s</m:t>
                        </m:r>
                      </m:sup>
                    </m:sSup>
                  </m:den>
                </m:f>
                <m:r>
                  <w:rPr>
                    <w:rFonts w:ascii="Cambria Math" w:hAnsi="Cambria Math"/>
                    <w:color w:val="202124"/>
                    <w:shd w:val="clear" w:color="auto" w:fill="FFFFFF"/>
                  </w:rPr>
                  <m:t xml:space="preserve"> if </m:t>
                </m:r>
                <m:sSub>
                  <m:sSubPr>
                    <m:ctrlPr>
                      <w:rPr>
                        <w:rFonts w:ascii="Cambria Math" w:hAnsi="Cambria Math"/>
                        <w:i/>
                        <w:color w:val="202124"/>
                        <w:shd w:val="clear" w:color="auto" w:fill="FFFFFF"/>
                      </w:rPr>
                    </m:ctrlPr>
                  </m:sSubPr>
                  <m:e>
                    <m:r>
                      <w:rPr>
                        <w:rFonts w:ascii="Cambria Math" w:hAnsi="Cambria Math"/>
                        <w:color w:val="202124"/>
                        <w:shd w:val="clear" w:color="auto" w:fill="FFFFFF"/>
                      </w:rPr>
                      <m:t>y</m:t>
                    </m:r>
                  </m:e>
                  <m:sub>
                    <m:r>
                      <w:rPr>
                        <w:rFonts w:ascii="Cambria Math" w:hAnsi="Cambria Math"/>
                        <w:color w:val="202124"/>
                        <w:shd w:val="clear" w:color="auto" w:fill="FFFFFF"/>
                      </w:rPr>
                      <m:t>i</m:t>
                    </m:r>
                  </m:sub>
                </m:sSub>
                <m:r>
                  <w:rPr>
                    <w:rFonts w:ascii="Cambria Math" w:hAnsi="Cambria Math"/>
                    <w:color w:val="202124"/>
                    <w:shd w:val="clear" w:color="auto" w:fill="FFFFFF"/>
                  </w:rPr>
                  <m:t xml:space="preserve"> = 1</m:t>
                </m:r>
              </m:e>
              <m:e>
                <m:f>
                  <m:fPr>
                    <m:ctrlPr>
                      <w:rPr>
                        <w:rFonts w:ascii="Cambria Math" w:hAnsi="Cambria Math"/>
                        <w:i/>
                        <w:color w:val="202124"/>
                        <w:shd w:val="clear" w:color="auto" w:fill="FFFFFF"/>
                      </w:rPr>
                    </m:ctrlPr>
                  </m:fPr>
                  <m:num>
                    <m:sSup>
                      <m:sSupPr>
                        <m:ctrlPr>
                          <w:rPr>
                            <w:rFonts w:ascii="Cambria Math" w:hAnsi="Cambria Math"/>
                            <w:i/>
                            <w:color w:val="202124"/>
                            <w:shd w:val="clear" w:color="auto" w:fill="FFFFFF"/>
                          </w:rPr>
                        </m:ctrlPr>
                      </m:sSupPr>
                      <m:e>
                        <m:r>
                          <w:rPr>
                            <w:rFonts w:ascii="Cambria Math" w:hAnsi="Cambria Math"/>
                            <w:color w:val="202124"/>
                            <w:shd w:val="clear" w:color="auto" w:fill="FFFFFF"/>
                          </w:rPr>
                          <m:t>e</m:t>
                        </m:r>
                      </m:e>
                      <m:sup>
                        <m:r>
                          <w:rPr>
                            <w:rFonts w:ascii="Cambria Math" w:hAnsi="Cambria Math"/>
                            <w:color w:val="202124"/>
                            <w:shd w:val="clear" w:color="auto" w:fill="FFFFFF"/>
                          </w:rPr>
                          <m:t>-s</m:t>
                        </m:r>
                      </m:sup>
                    </m:sSup>
                  </m:num>
                  <m:den>
                    <m:r>
                      <w:rPr>
                        <w:rFonts w:ascii="Cambria Math" w:hAnsi="Cambria Math"/>
                        <w:color w:val="202124"/>
                        <w:shd w:val="clear" w:color="auto" w:fill="FFFFFF"/>
                      </w:rPr>
                      <m:t xml:space="preserve">1 + </m:t>
                    </m:r>
                    <m:sSup>
                      <m:sSupPr>
                        <m:ctrlPr>
                          <w:rPr>
                            <w:rFonts w:ascii="Cambria Math" w:hAnsi="Cambria Math"/>
                            <w:i/>
                            <w:color w:val="202124"/>
                            <w:shd w:val="clear" w:color="auto" w:fill="FFFFFF"/>
                          </w:rPr>
                        </m:ctrlPr>
                      </m:sSupPr>
                      <m:e>
                        <m:r>
                          <w:rPr>
                            <w:rFonts w:ascii="Cambria Math" w:hAnsi="Cambria Math"/>
                            <w:color w:val="202124"/>
                            <w:shd w:val="clear" w:color="auto" w:fill="FFFFFF"/>
                          </w:rPr>
                          <m:t>e</m:t>
                        </m:r>
                      </m:e>
                      <m:sup>
                        <m:r>
                          <w:rPr>
                            <w:rFonts w:ascii="Cambria Math" w:hAnsi="Cambria Math"/>
                            <w:color w:val="202124"/>
                            <w:shd w:val="clear" w:color="auto" w:fill="FFFFFF"/>
                          </w:rPr>
                          <m:t>-s</m:t>
                        </m:r>
                      </m:sup>
                    </m:sSup>
                  </m:den>
                </m:f>
                <m:r>
                  <w:rPr>
                    <w:rFonts w:ascii="Cambria Math" w:hAnsi="Cambria Math"/>
                    <w:color w:val="202124"/>
                    <w:shd w:val="clear" w:color="auto" w:fill="FFFFFF"/>
                  </w:rPr>
                  <m:t xml:space="preserve"> if </m:t>
                </m:r>
                <m:sSub>
                  <m:sSubPr>
                    <m:ctrlPr>
                      <w:rPr>
                        <w:rFonts w:ascii="Cambria Math" w:hAnsi="Cambria Math"/>
                        <w:i/>
                        <w:color w:val="202124"/>
                        <w:shd w:val="clear" w:color="auto" w:fill="FFFFFF"/>
                      </w:rPr>
                    </m:ctrlPr>
                  </m:sSubPr>
                  <m:e>
                    <m:r>
                      <w:rPr>
                        <w:rFonts w:ascii="Cambria Math" w:hAnsi="Cambria Math"/>
                        <w:color w:val="202124"/>
                        <w:shd w:val="clear" w:color="auto" w:fill="FFFFFF"/>
                      </w:rPr>
                      <m:t>y</m:t>
                    </m:r>
                  </m:e>
                  <m:sub>
                    <m:r>
                      <w:rPr>
                        <w:rFonts w:ascii="Cambria Math" w:hAnsi="Cambria Math"/>
                        <w:color w:val="202124"/>
                        <w:shd w:val="clear" w:color="auto" w:fill="FFFFFF"/>
                      </w:rPr>
                      <m:t>i</m:t>
                    </m:r>
                  </m:sub>
                </m:sSub>
                <m:r>
                  <w:rPr>
                    <w:rFonts w:ascii="Cambria Math" w:hAnsi="Cambria Math"/>
                    <w:color w:val="202124"/>
                    <w:shd w:val="clear" w:color="auto" w:fill="FFFFFF"/>
                  </w:rPr>
                  <m:t xml:space="preserve"> = 0</m:t>
                </m:r>
              </m:e>
            </m:eqArr>
          </m:e>
        </m:d>
      </m:oMath>
      <w:r w:rsidRPr="009F7F46">
        <w:rPr>
          <w:color w:val="202124"/>
          <w:shd w:val="clear" w:color="auto" w:fill="FFFFFF"/>
        </w:rPr>
        <w:tab/>
      </w:r>
      <w:r w:rsidRPr="009F7F46">
        <w:rPr>
          <w:color w:val="202124"/>
          <w:shd w:val="clear" w:color="auto" w:fill="FFFFFF"/>
        </w:rPr>
        <w:tab/>
      </w:r>
      <w:r w:rsidRPr="009F7F46">
        <w:rPr>
          <w:color w:val="202124"/>
          <w:shd w:val="clear" w:color="auto" w:fill="FFFFFF"/>
        </w:rPr>
        <w:tab/>
      </w:r>
      <w:r w:rsidRPr="009F7F46">
        <w:rPr>
          <w:color w:val="202124"/>
          <w:shd w:val="clear" w:color="auto" w:fill="FFFFFF"/>
        </w:rPr>
        <w:tab/>
        <w:t>(3)</w:t>
      </w:r>
    </w:p>
    <w:p w14:paraId="17370170" w14:textId="77777777" w:rsidR="00B7746D" w:rsidRPr="009F7F46" w:rsidRDefault="00B7746D" w:rsidP="00B7746D">
      <w:pPr>
        <w:spacing w:line="360" w:lineRule="auto"/>
        <w:rPr>
          <w:color w:val="202124"/>
          <w:shd w:val="clear" w:color="auto" w:fill="FFFFFF"/>
        </w:rPr>
      </w:pPr>
    </w:p>
    <w:p w14:paraId="343EEF45" w14:textId="77777777" w:rsidR="00B7746D" w:rsidRPr="009F7F46" w:rsidRDefault="00B7746D" w:rsidP="00B7746D">
      <w:pPr>
        <w:spacing w:line="480" w:lineRule="auto"/>
        <w:rPr>
          <w:color w:val="202124"/>
          <w:shd w:val="clear" w:color="auto" w:fill="FFFFFF"/>
        </w:rPr>
      </w:pPr>
      <w:r w:rsidRPr="009F7F46">
        <w:rPr>
          <w:color w:val="202124"/>
          <w:shd w:val="clear" w:color="auto" w:fill="FFFFFF"/>
        </w:rPr>
        <w:t xml:space="preserve">A Gradient Descent (GD) method to calculate the </w:t>
      </w:r>
      <w:r w:rsidRPr="009F7F46">
        <w:rPr>
          <w:b/>
          <w:color w:val="202124"/>
          <w:shd w:val="clear" w:color="auto" w:fill="FFFFFF"/>
        </w:rPr>
        <w:t>w</w:t>
      </w:r>
      <w:r w:rsidRPr="009F7F46">
        <w:rPr>
          <w:color w:val="202124"/>
          <w:shd w:val="clear" w:color="auto" w:fill="FFFFFF"/>
        </w:rPr>
        <w:t xml:space="preserve"> that minimized the cost function [2][1].</w:t>
      </w:r>
      <w:r w:rsidRPr="009F7F46">
        <w:t xml:space="preserve"> </w:t>
      </w:r>
    </w:p>
    <w:p w14:paraId="6D6DEBC7" w14:textId="77777777" w:rsidR="00B7746D" w:rsidRPr="009F7F46" w:rsidRDefault="00B7746D" w:rsidP="00B7746D">
      <w:pPr>
        <w:spacing w:line="480" w:lineRule="auto"/>
        <w:rPr>
          <w:shd w:val="clear" w:color="auto" w:fill="FFFFFF"/>
        </w:rPr>
      </w:pPr>
    </w:p>
    <w:p w14:paraId="2CFB1699" w14:textId="77777777" w:rsidR="00B7746D" w:rsidRPr="009F7F46" w:rsidRDefault="00B7746D" w:rsidP="00B7746D">
      <w:pPr>
        <w:spacing w:line="480" w:lineRule="auto"/>
        <w:rPr>
          <w:b/>
          <w:bCs/>
          <w:i/>
          <w:iCs/>
          <w:color w:val="000000" w:themeColor="text1"/>
        </w:rPr>
      </w:pPr>
      <w:bookmarkStart w:id="439" w:name="OLE_LINK1"/>
      <w:r w:rsidRPr="009F7F46">
        <w:rPr>
          <w:b/>
          <w:bCs/>
          <w:i/>
          <w:iCs/>
          <w:color w:val="000000" w:themeColor="text1"/>
        </w:rPr>
        <w:t>2.3.2</w:t>
      </w:r>
      <w:r w:rsidRPr="009F7F46">
        <w:rPr>
          <w:b/>
          <w:bCs/>
          <w:i/>
          <w:iCs/>
          <w:color w:val="000000" w:themeColor="text1"/>
        </w:rPr>
        <w:tab/>
        <w:t>Support Vector Machines (SVM)</w:t>
      </w:r>
    </w:p>
    <w:p w14:paraId="379EB53D" w14:textId="77777777" w:rsidR="00B7746D" w:rsidRPr="009F7F46" w:rsidRDefault="00B7746D" w:rsidP="00B7746D">
      <w:pPr>
        <w:spacing w:line="480" w:lineRule="auto"/>
        <w:rPr>
          <w:color w:val="000000" w:themeColor="text1"/>
        </w:rPr>
      </w:pPr>
      <w:r w:rsidRPr="009F7F46">
        <w:rPr>
          <w:color w:val="000000" w:themeColor="text1"/>
        </w:rPr>
        <w:lastRenderedPageBreak/>
        <w:t xml:space="preserve">SVM’s is a supervised non-linear learning technique that finds planes to separate the data points of various classes [7]. SVM can be used for classification of that data that is linearly inseparable and can model non-linear decision boundaries by performing a transformation </w:t>
      </w:r>
      <m:oMath>
        <m:r>
          <w:rPr>
            <w:rFonts w:ascii="Cambria Math" w:hAnsi="Cambria Math"/>
            <w:color w:val="000000" w:themeColor="text1"/>
          </w:rPr>
          <m:t>ϕ</m:t>
        </m:r>
      </m:oMath>
      <w:r w:rsidRPr="009F7F46">
        <w:rPr>
          <w:color w:val="000000" w:themeColor="text1"/>
        </w:rPr>
        <w:t xml:space="preserve"> of the vector </w:t>
      </w:r>
      <w:proofErr w:type="gramStart"/>
      <w:r w:rsidRPr="009F7F46">
        <w:rPr>
          <w:rStyle w:val="a3"/>
          <w:b/>
          <w:iCs w:val="0"/>
          <w:shd w:val="clear" w:color="auto" w:fill="FFFFFF"/>
        </w:rPr>
        <w:t>x</w:t>
      </w:r>
      <w:r w:rsidRPr="009F7F46">
        <w:rPr>
          <w:rStyle w:val="a3"/>
          <w:b/>
          <w:iCs w:val="0"/>
          <w:shd w:val="clear" w:color="auto" w:fill="FFFFFF"/>
          <w:vertAlign w:val="subscript"/>
        </w:rPr>
        <w:t>i</w:t>
      </w:r>
      <w:r w:rsidRPr="009F7F46">
        <w:rPr>
          <w:rStyle w:val="a3"/>
          <w:i w:val="0"/>
          <w:iCs w:val="0"/>
          <w:shd w:val="clear" w:color="auto" w:fill="FFFFFF"/>
        </w:rPr>
        <w:t xml:space="preserve"> </w:t>
      </w:r>
      <w:r w:rsidRPr="009F7F46">
        <w:rPr>
          <w:color w:val="000000" w:themeColor="text1"/>
        </w:rPr>
        <w:t>,</w:t>
      </w:r>
      <w:proofErr w:type="gramEnd"/>
      <w:r w:rsidRPr="009F7F46">
        <w:rPr>
          <w:color w:val="000000" w:themeColor="text1"/>
        </w:rPr>
        <w:t xml:space="preserve"> noted as </w:t>
      </w:r>
      <m:oMath>
        <m:r>
          <w:rPr>
            <w:rFonts w:ascii="Cambria Math" w:hAnsi="Cambria Math"/>
            <w:color w:val="000000" w:themeColor="text1"/>
          </w:rPr>
          <m:t>ϕ(</m:t>
        </m:r>
        <m:r>
          <m:rPr>
            <m:sty m:val="bi"/>
          </m:rPr>
          <w:rPr>
            <w:rStyle w:val="a3"/>
            <w:rFonts w:ascii="Cambria Math" w:hAnsi="Cambria Math"/>
            <w:shd w:val="clear" w:color="auto" w:fill="FFFFFF"/>
          </w:rPr>
          <m:t>x</m:t>
        </m:r>
        <m:r>
          <m:rPr>
            <m:sty m:val="bi"/>
          </m:rPr>
          <w:rPr>
            <w:rStyle w:val="a3"/>
            <w:rFonts w:ascii="Cambria Math" w:hAnsi="Cambria Math"/>
            <w:shd w:val="clear" w:color="auto" w:fill="FFFFFF"/>
            <w:vertAlign w:val="subscript"/>
          </w:rPr>
          <m:t>i</m:t>
        </m:r>
        <m:r>
          <m:rPr>
            <m:sty m:val="p"/>
          </m:rPr>
          <w:rPr>
            <w:rStyle w:val="a3"/>
            <w:rFonts w:ascii="Cambria Math" w:hAnsi="Cambria Math"/>
            <w:shd w:val="clear" w:color="auto" w:fill="FFFFFF"/>
          </w:rPr>
          <m:t xml:space="preserve"> </m:t>
        </m:r>
        <m:r>
          <w:rPr>
            <w:rFonts w:ascii="Cambria Math" w:hAnsi="Cambria Math"/>
            <w:color w:val="000000" w:themeColor="text1"/>
          </w:rPr>
          <m:t>)</m:t>
        </m:r>
      </m:oMath>
      <w:r w:rsidRPr="009F7F46">
        <w:rPr>
          <w:color w:val="000000" w:themeColor="text1"/>
        </w:rPr>
        <w:t xml:space="preserve">. The solution </w:t>
      </w:r>
      <m:oMath>
        <m:r>
          <w:rPr>
            <w:rFonts w:ascii="Cambria Math" w:hAnsi="Cambria Math"/>
            <w:color w:val="000000" w:themeColor="text1"/>
          </w:rPr>
          <m:t>y</m:t>
        </m:r>
      </m:oMath>
      <w:r w:rsidRPr="009F7F46">
        <w:rPr>
          <w:color w:val="000000" w:themeColor="text1"/>
        </w:rPr>
        <w:t xml:space="preserve"> is:</w:t>
      </w:r>
    </w:p>
    <w:p w14:paraId="5E9BADD7" w14:textId="77777777" w:rsidR="00B7746D" w:rsidRPr="009F7F46" w:rsidRDefault="00000000" w:rsidP="00B7746D">
      <w:pPr>
        <w:spacing w:line="480" w:lineRule="auto"/>
        <w:jc w:val="right"/>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w∙ϕ(x)+b  ≥ 0, Positive</m:t>
                </m:r>
              </m:e>
              <m:e>
                <m:r>
                  <w:rPr>
                    <w:rFonts w:ascii="Cambria Math" w:hAnsi="Cambria Math"/>
                    <w:color w:val="000000" w:themeColor="text1"/>
                  </w:rPr>
                  <m:t>w∙ϕ(x)+b  &lt; 0, Negative</m:t>
                </m:r>
              </m:e>
            </m:eqArr>
          </m:e>
        </m:d>
      </m:oMath>
      <w:r w:rsidR="00B7746D" w:rsidRPr="009F7F46">
        <w:rPr>
          <w:color w:val="000000" w:themeColor="text1"/>
        </w:rPr>
        <w:t xml:space="preserve">                                                           (4)</w:t>
      </w:r>
    </w:p>
    <w:p w14:paraId="1568F24A" w14:textId="77777777" w:rsidR="00B7746D" w:rsidRPr="009F7F46" w:rsidRDefault="00B7746D" w:rsidP="00B7746D">
      <w:pPr>
        <w:spacing w:line="480" w:lineRule="auto"/>
        <w:rPr>
          <w:color w:val="000000" w:themeColor="text1"/>
        </w:rPr>
      </w:pPr>
    </w:p>
    <w:p w14:paraId="7623CAE9" w14:textId="77777777" w:rsidR="00B7746D" w:rsidRPr="009F7F46" w:rsidRDefault="00B7746D" w:rsidP="00B7746D">
      <w:pPr>
        <w:spacing w:line="480" w:lineRule="auto"/>
        <w:rPr>
          <w:color w:val="222222"/>
          <w:shd w:val="clear" w:color="auto" w:fill="FFFFFF"/>
        </w:rPr>
      </w:pPr>
      <w:r w:rsidRPr="009F7F46">
        <w:rPr>
          <w:color w:val="202124"/>
          <w:shd w:val="clear" w:color="auto" w:fill="FFFFFF"/>
        </w:rPr>
        <w:t>Where w is the normal direction of the decision hyperplane (</w:t>
      </w:r>
      <m:oMath>
        <m:r>
          <w:rPr>
            <w:rFonts w:ascii="Cambria Math" w:hAnsi="Cambria Math"/>
            <w:color w:val="000000" w:themeColor="text1"/>
          </w:rPr>
          <m:t>w∙ϕ(x)+b  = 0)</m:t>
        </m:r>
      </m:oMath>
      <w:r w:rsidRPr="009F7F46">
        <w:rPr>
          <w:color w:val="202124"/>
          <w:shd w:val="clear" w:color="auto" w:fill="FFFFFF"/>
        </w:rPr>
        <w:t xml:space="preserve"> that separates the classes and where b is a threshold value. The algorithm is trained by maximizing the distance from the nearest point </w:t>
      </w:r>
      <w:r w:rsidRPr="009F7F46">
        <w:rPr>
          <w:color w:val="222222"/>
          <w:shd w:val="clear" w:color="auto" w:fill="FFFFFF"/>
        </w:rPr>
        <w:t>Φ(x</w:t>
      </w:r>
      <w:r w:rsidRPr="009F7F46">
        <w:rPr>
          <w:color w:val="222222"/>
          <w:shd w:val="clear" w:color="auto" w:fill="FFFFFF"/>
          <w:vertAlign w:val="subscript"/>
        </w:rPr>
        <w:t>0</w:t>
      </w:r>
      <w:r w:rsidRPr="009F7F46">
        <w:rPr>
          <w:color w:val="222222"/>
          <w:shd w:val="clear" w:color="auto" w:fill="FFFFFF"/>
        </w:rPr>
        <w:t xml:space="preserve">) to the decision boundary. It is found using a differential equation below with respect to w.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||w||</m:t>
            </m:r>
          </m:e>
          <m:sub>
            <m:r>
              <w:rPr>
                <w:rFonts w:ascii="Cambria Math" w:hAnsi="Cambria Math"/>
                <w:color w:val="222222"/>
                <w:shd w:val="clear" w:color="auto" w:fill="FFFFFF"/>
              </w:rPr>
              <m:t>2</m:t>
            </m:r>
          </m:sub>
        </m:sSub>
      </m:oMath>
      <w:r w:rsidRPr="009F7F46">
        <w:rPr>
          <w:color w:val="222222"/>
          <w:shd w:val="clear" w:color="auto" w:fill="FFFFFF"/>
        </w:rPr>
        <w:t xml:space="preserve"> refers to the Euclidean distance of the vector w.</w:t>
      </w:r>
    </w:p>
    <w:p w14:paraId="562C382A" w14:textId="04874E11" w:rsidR="00B7746D" w:rsidRPr="009F7F46" w:rsidRDefault="00B7746D">
      <w:pPr>
        <w:spacing w:line="480" w:lineRule="auto"/>
        <w:pPrChange w:id="440" w:author="Russo, Alessandro" w:date="2022-10-17T11:33:00Z">
          <w:pPr>
            <w:spacing w:line="480" w:lineRule="auto"/>
            <w:jc w:val="center"/>
          </w:pPr>
        </w:pPrChange>
      </w:pPr>
      <m:oMath>
        <m:r>
          <w:rPr>
            <w:rFonts w:ascii="Cambria Math" w:hAnsi="Cambria Math"/>
          </w:rPr>
          <m:t xml:space="preserve">distance between decision boundary and nearest point = </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
          <m:rPr>
            <m:sty m:val="p"/>
          </m:rPr>
          <w:rPr>
            <w:rFonts w:ascii="Cambria Math" w:hAnsi="Cambria Math"/>
            <w:color w:val="222222"/>
            <w:shd w:val="clear" w:color="auto" w:fill="FFFFFF"/>
          </w:rPr>
          <m:t>Φ(</m:t>
        </m:r>
        <m:sSub>
          <m:sSubPr>
            <m:ctrlPr>
              <w:rPr>
                <w:rFonts w:ascii="Cambria Math" w:hAnsi="Cambria Math"/>
                <w:color w:val="222222"/>
                <w:shd w:val="clear" w:color="auto" w:fill="FFFFFF"/>
              </w:rPr>
            </m:ctrlPr>
          </m:sSubPr>
          <m:e>
            <m:r>
              <w:rPr>
                <w:rFonts w:ascii="Cambria Math" w:hAnsi="Cambria Math"/>
                <w:color w:val="222222"/>
                <w:shd w:val="clear" w:color="auto" w:fill="FFFFFF"/>
              </w:rPr>
              <m:t>x</m:t>
            </m:r>
          </m:e>
          <m:sub>
            <m:r>
              <w:rPr>
                <w:rFonts w:ascii="Cambria Math" w:hAnsi="Cambria Math"/>
                <w:color w:val="222222"/>
                <w:shd w:val="clear" w:color="auto" w:fill="FFFFFF"/>
              </w:rPr>
              <m:t>0</m:t>
            </m:r>
          </m:sub>
        </m:sSub>
        <m:r>
          <m:rPr>
            <m:sty m:val="p"/>
          </m:rPr>
          <w:rPr>
            <w:rFonts w:ascii="Cambria Math" w:hAnsi="Cambria Math"/>
            <w:color w:val="222222"/>
            <w:shd w:val="clear" w:color="auto" w:fill="FFFFFF"/>
          </w:rPr>
          <m:t xml:space="preserve">) ) = </m:t>
        </m:r>
        <m:f>
          <m:fPr>
            <m:ctrlPr>
              <w:rPr>
                <w:rFonts w:ascii="Cambria Math" w:hAnsi="Cambria Math"/>
                <w:color w:val="222222"/>
                <w:shd w:val="clear" w:color="auto" w:fill="FFFFFF"/>
              </w:rPr>
            </m:ctrlPr>
          </m:fPr>
          <m:num>
            <m:r>
              <w:rPr>
                <w:rFonts w:ascii="Cambria Math" w:hAnsi="Cambria Math"/>
                <w:color w:val="222222"/>
                <w:shd w:val="clear" w:color="auto" w:fill="FFFFFF"/>
              </w:rPr>
              <m:t xml:space="preserve">| </m:t>
            </m:r>
            <m:r>
              <w:rPr>
                <w:rFonts w:ascii="Cambria Math" w:hAnsi="Cambria Math"/>
                <w:color w:val="000000" w:themeColor="text1"/>
              </w:rPr>
              <m:t>w∙ϕ(x)+b |</m:t>
            </m:r>
          </m:num>
          <m:den>
            <m:sSub>
              <m:sSubPr>
                <m:ctrlPr>
                  <w:rPr>
                    <w:rFonts w:ascii="Cambria Math" w:hAnsi="Cambria Math"/>
                    <w:i/>
                    <w:color w:val="222222"/>
                    <w:shd w:val="clear" w:color="auto" w:fill="FFFFFF"/>
                  </w:rPr>
                </m:ctrlPr>
              </m:sSubPr>
              <m:e>
                <m:r>
                  <w:rPr>
                    <w:rFonts w:ascii="Cambria Math" w:hAnsi="Cambria Math"/>
                    <w:color w:val="222222"/>
                    <w:shd w:val="clear" w:color="auto" w:fill="FFFFFF"/>
                  </w:rPr>
                  <m:t>||w||</m:t>
                </m:r>
              </m:e>
              <m:sub>
                <m:r>
                  <w:rPr>
                    <w:rFonts w:ascii="Cambria Math" w:hAnsi="Cambria Math"/>
                    <w:color w:val="222222"/>
                    <w:shd w:val="clear" w:color="auto" w:fill="FFFFFF"/>
                  </w:rPr>
                  <m:t>2</m:t>
                </m:r>
              </m:sub>
            </m:sSub>
          </m:den>
        </m:f>
        <m:r>
          <w:ins w:id="441" w:author="Russo, Alessandro" w:date="2022-10-17T11:34:00Z">
            <w:rPr>
              <w:rFonts w:ascii="Cambria Math" w:hAnsi="Cambria Math"/>
              <w:color w:val="222222"/>
              <w:shd w:val="clear" w:color="auto" w:fill="FFFFFF"/>
            </w:rPr>
            <m:t xml:space="preserve">      (5)</m:t>
          </w:ins>
        </m:r>
      </m:oMath>
      <w:r w:rsidRPr="009F7F46">
        <w:rPr>
          <w:color w:val="222222"/>
          <w:shd w:val="clear" w:color="auto" w:fill="FFFFFF"/>
        </w:rPr>
        <w:t xml:space="preserve">           </w:t>
      </w:r>
      <w:del w:id="442" w:author="Russo, Alessandro" w:date="2022-10-17T11:33:00Z">
        <w:r w:rsidRPr="009F7F46" w:rsidDel="002B7BCF">
          <w:rPr>
            <w:color w:val="222222"/>
            <w:shd w:val="clear" w:color="auto" w:fill="FFFFFF"/>
          </w:rPr>
          <w:delText xml:space="preserve">  </w:delText>
        </w:r>
      </w:del>
      <w:del w:id="443" w:author="Russo, Alessandro" w:date="2022-10-17T11:34:00Z">
        <w:r w:rsidRPr="009F7F46" w:rsidDel="002B7BCF">
          <w:rPr>
            <w:color w:val="222222"/>
            <w:shd w:val="clear" w:color="auto" w:fill="FFFFFF"/>
          </w:rPr>
          <w:delText xml:space="preserve">(5)    </w:delText>
        </w:r>
      </w:del>
      <w:r w:rsidRPr="009F7F46">
        <w:rPr>
          <w:color w:val="222222"/>
          <w:shd w:val="clear" w:color="auto" w:fill="FFFFFF"/>
        </w:rPr>
        <w:t xml:space="preserve">                                                       </w:t>
      </w:r>
    </w:p>
    <w:p w14:paraId="79739645" w14:textId="77777777" w:rsidR="00B7746D" w:rsidRPr="009F7F46" w:rsidRDefault="00B7746D" w:rsidP="00B7746D">
      <w:pPr>
        <w:spacing w:line="480" w:lineRule="auto"/>
        <w:jc w:val="right"/>
        <w:rPr>
          <w:color w:val="222222"/>
          <w:shd w:val="clear" w:color="auto" w:fill="FFFFFF"/>
        </w:rPr>
      </w:pPr>
      <m:oMath>
        <m:r>
          <w:rPr>
            <w:rFonts w:ascii="Cambria Math" w:hAnsi="Cambria Math"/>
          </w:rPr>
          <m:t xml:space="preserve">w* = </m:t>
        </m:r>
        <m:sSub>
          <m:sSubPr>
            <m:ctrlPr>
              <w:rPr>
                <w:rFonts w:ascii="Cambria Math" w:hAnsi="Cambria Math"/>
                <w:i/>
              </w:rPr>
            </m:ctrlPr>
          </m:sSubPr>
          <m:e>
            <m:r>
              <w:rPr>
                <w:rFonts w:ascii="Cambria Math" w:hAnsi="Cambria Math"/>
              </w:rPr>
              <m:t>arg</m:t>
            </m:r>
          </m:e>
          <m:sub>
            <m:r>
              <w:rPr>
                <w:rFonts w:ascii="Cambria Math" w:hAnsi="Cambria Math"/>
              </w:rPr>
              <m:t>w</m:t>
            </m:r>
          </m:sub>
        </m:sSub>
        <m:r>
          <w:rPr>
            <w:rFonts w:ascii="Cambria Math" w:hAnsi="Cambria Math"/>
          </w:rPr>
          <m:t>max[</m:t>
        </m:r>
        <m:sSub>
          <m:sSubPr>
            <m:ctrlPr>
              <w:rPr>
                <w:rFonts w:ascii="Cambria Math" w:hAnsi="Cambria Math"/>
                <w:i/>
              </w:rPr>
            </m:ctrlPr>
          </m:sSubPr>
          <m:e>
            <m:r>
              <w:rPr>
                <w:rFonts w:ascii="Cambria Math" w:hAnsi="Cambria Math"/>
              </w:rPr>
              <m:t>min</m:t>
            </m:r>
          </m:e>
          <m:sub>
            <m:r>
              <w:rPr>
                <w:rFonts w:ascii="Cambria Math" w:hAnsi="Cambria Math"/>
              </w:rPr>
              <m:t>n</m:t>
            </m:r>
          </m:sub>
        </m:sSub>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
          <m:rPr>
            <m:sty m:val="p"/>
          </m:rPr>
          <w:rPr>
            <w:rFonts w:ascii="Cambria Math" w:hAnsi="Cambria Math"/>
            <w:color w:val="222222"/>
            <w:shd w:val="clear" w:color="auto" w:fill="FFFFFF"/>
          </w:rPr>
          <m:t>Φ(</m:t>
        </m:r>
        <m:sSub>
          <m:sSubPr>
            <m:ctrlPr>
              <w:rPr>
                <w:rFonts w:ascii="Cambria Math" w:hAnsi="Cambria Math"/>
                <w:color w:val="222222"/>
                <w:shd w:val="clear" w:color="auto" w:fill="FFFFFF"/>
              </w:rPr>
            </m:ctrlPr>
          </m:sSubPr>
          <m:e>
            <m:r>
              <w:rPr>
                <w:rFonts w:ascii="Cambria Math" w:hAnsi="Cambria Math"/>
                <w:color w:val="222222"/>
                <w:shd w:val="clear" w:color="auto" w:fill="FFFFFF"/>
              </w:rPr>
              <m:t>x</m:t>
            </m:r>
          </m:e>
          <m:sub>
            <m:r>
              <w:rPr>
                <w:rFonts w:ascii="Cambria Math" w:hAnsi="Cambria Math"/>
                <w:color w:val="222222"/>
                <w:shd w:val="clear" w:color="auto" w:fill="FFFFFF"/>
              </w:rPr>
              <m:t>n</m:t>
            </m:r>
          </m:sub>
        </m:sSub>
        <m:r>
          <m:rPr>
            <m:sty m:val="p"/>
          </m:rPr>
          <w:rPr>
            <w:rFonts w:ascii="Cambria Math" w:hAnsi="Cambria Math"/>
            <w:color w:val="222222"/>
            <w:shd w:val="clear" w:color="auto" w:fill="FFFFFF"/>
          </w:rPr>
          <m:t>) ) ]</m:t>
        </m:r>
      </m:oMath>
      <w:r w:rsidRPr="009F7F46">
        <w:rPr>
          <w:color w:val="222222"/>
          <w:shd w:val="clear" w:color="auto" w:fill="FFFFFF"/>
        </w:rPr>
        <w:t xml:space="preserve">                                                       (6)</w:t>
      </w:r>
    </w:p>
    <w:p w14:paraId="6258CE4C" w14:textId="77777777" w:rsidR="00B7746D" w:rsidRPr="009F7F46" w:rsidRDefault="00B7746D" w:rsidP="00B7746D">
      <w:pPr>
        <w:spacing w:line="480" w:lineRule="auto"/>
        <w:rPr>
          <w:color w:val="000000"/>
          <w:spacing w:val="-2"/>
          <w:shd w:val="clear" w:color="auto" w:fill="FFFFFF"/>
        </w:rPr>
      </w:pPr>
      <w:r w:rsidRPr="009F7F46">
        <w:rPr>
          <w:color w:val="000000"/>
          <w:spacing w:val="-2"/>
          <w:shd w:val="clear" w:color="auto" w:fill="FFFFFF"/>
        </w:rPr>
        <w:t>Once the optimal weight is found, the decision function (Eq. 4) tells us how close an unknown point is to the line we are (close to the boundary means a low-confidence decision). Positive decision values mean true while negative decision values denote false. Platt scaling is then invoked to convert these distances from the hyperplane to probability values for a datapoint being in a positive class. A and B refer to scalar parameters that are learned by the algorithm during training [5].</w:t>
      </w:r>
    </w:p>
    <w:p w14:paraId="03EF35EB" w14:textId="77777777" w:rsidR="00B7746D" w:rsidRPr="009F7F46" w:rsidRDefault="00B7746D" w:rsidP="00B7746D">
      <w:pPr>
        <w:spacing w:line="480" w:lineRule="auto"/>
        <w:jc w:val="right"/>
      </w:pPr>
      <m:oMath>
        <m:r>
          <w:rPr>
            <w:rFonts w:ascii="Cambria Math" w:hAnsi="Cambria Math"/>
          </w:rPr>
          <m:t xml:space="preserve">Probability(y|x) =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 xml:space="preserve">A * </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
                  <m:rPr>
                    <m:sty m:val="p"/>
                  </m:rPr>
                  <w:rPr>
                    <w:rFonts w:ascii="Cambria Math" w:hAnsi="Cambria Math"/>
                    <w:color w:val="222222"/>
                    <w:shd w:val="clear" w:color="auto" w:fill="FFFFFF"/>
                  </w:rPr>
                  <m:t xml:space="preserve">Φ(x) ) </m:t>
                </m:r>
                <m:r>
                  <w:rPr>
                    <w:rFonts w:ascii="Cambria Math" w:hAnsi="Cambria Math"/>
                  </w:rPr>
                  <m:t xml:space="preserve"> + B</m:t>
                </m:r>
              </m:sup>
            </m:sSup>
          </m:den>
        </m:f>
      </m:oMath>
      <w:r w:rsidRPr="009F7F46">
        <w:t xml:space="preserve">                                             (7)</w:t>
      </w:r>
    </w:p>
    <w:bookmarkEnd w:id="439"/>
    <w:p w14:paraId="0AF438F6" w14:textId="77777777" w:rsidR="00B7746D" w:rsidRPr="009F7F46" w:rsidRDefault="00B7746D" w:rsidP="00B7746D">
      <w:pPr>
        <w:spacing w:line="480" w:lineRule="auto"/>
        <w:rPr>
          <w:b/>
          <w:bCs/>
          <w:color w:val="000000" w:themeColor="text1"/>
        </w:rPr>
      </w:pPr>
    </w:p>
    <w:p w14:paraId="5639FEDF" w14:textId="77777777" w:rsidR="00B7746D" w:rsidRPr="009F7F46" w:rsidRDefault="00B7746D" w:rsidP="00B7746D">
      <w:pPr>
        <w:spacing w:line="480" w:lineRule="auto"/>
        <w:rPr>
          <w:color w:val="000000" w:themeColor="text1"/>
        </w:rPr>
      </w:pPr>
      <w:r w:rsidRPr="009F7F46">
        <w:rPr>
          <w:b/>
          <w:bCs/>
          <w:i/>
          <w:iCs/>
          <w:color w:val="000000" w:themeColor="text1"/>
        </w:rPr>
        <w:t>2.3.3</w:t>
      </w:r>
      <w:r w:rsidRPr="009F7F46">
        <w:rPr>
          <w:b/>
          <w:bCs/>
          <w:i/>
          <w:iCs/>
          <w:color w:val="000000" w:themeColor="text1"/>
        </w:rPr>
        <w:tab/>
        <w:t>Extreme Gradient Boosting (</w:t>
      </w:r>
      <w:proofErr w:type="spellStart"/>
      <w:r w:rsidRPr="009F7F46">
        <w:rPr>
          <w:b/>
          <w:bCs/>
          <w:i/>
          <w:iCs/>
          <w:color w:val="000000" w:themeColor="text1"/>
        </w:rPr>
        <w:t>XGBoost</w:t>
      </w:r>
      <w:proofErr w:type="spellEnd"/>
      <w:r w:rsidRPr="009F7F46">
        <w:rPr>
          <w:b/>
          <w:bCs/>
          <w:i/>
          <w:iCs/>
          <w:color w:val="000000" w:themeColor="text1"/>
        </w:rPr>
        <w:t>)</w:t>
      </w:r>
    </w:p>
    <w:p w14:paraId="09F3921F" w14:textId="5A09A040" w:rsidR="00B7746D" w:rsidRPr="009F7F46" w:rsidRDefault="00B7746D" w:rsidP="00B7746D">
      <w:pPr>
        <w:spacing w:line="480" w:lineRule="auto"/>
        <w:rPr>
          <w:color w:val="FF0000"/>
        </w:rPr>
      </w:pPr>
      <w:proofErr w:type="spellStart"/>
      <w:r w:rsidRPr="009F7F46">
        <w:rPr>
          <w:color w:val="000000" w:themeColor="text1"/>
        </w:rPr>
        <w:lastRenderedPageBreak/>
        <w:t>XGBoost</w:t>
      </w:r>
      <w:proofErr w:type="spellEnd"/>
      <w:r w:rsidRPr="009F7F46">
        <w:rPr>
          <w:color w:val="000000" w:themeColor="text1"/>
        </w:rPr>
        <w:t xml:space="preserve"> is a modification of the random forest decision tree algorithm that uses gradient boosting training approach [8][9]. The </w:t>
      </w:r>
      <w:proofErr w:type="spellStart"/>
      <w:r w:rsidRPr="009F7F46">
        <w:rPr>
          <w:color w:val="000000" w:themeColor="text1"/>
        </w:rPr>
        <w:t>XGBoost</w:t>
      </w:r>
      <w:proofErr w:type="spellEnd"/>
      <w:r w:rsidRPr="009F7F46">
        <w:rPr>
          <w:color w:val="000000" w:themeColor="text1"/>
        </w:rPr>
        <w:t xml:space="preserve"> uses the additive output of decision trees versus defining the combination of the outputs of multiple decision trees used in the original algorithm. The output value O (Eq. 8) is the </w:t>
      </w:r>
      <w:r w:rsidRPr="009F7F46">
        <w:rPr>
          <w:color w:val="232629"/>
          <w:shd w:val="clear" w:color="auto" w:fill="FFFFFF"/>
        </w:rPr>
        <w:t xml:space="preserve">probability of the data point belonging to the positive class. The equation is </w:t>
      </w:r>
      <w:del w:id="444" w:author="Russo, Alessandro" w:date="2022-10-17T11:34:00Z">
        <w:r w:rsidRPr="009F7F46" w:rsidDel="002B7BCF">
          <w:rPr>
            <w:color w:val="232629"/>
            <w:shd w:val="clear" w:color="auto" w:fill="FFFFFF"/>
          </w:rPr>
          <w:delText>similar to</w:delText>
        </w:r>
      </w:del>
      <w:ins w:id="445" w:author="Russo, Alessandro" w:date="2022-10-17T11:34:00Z">
        <w:r w:rsidR="002B7BCF" w:rsidRPr="009F7F46">
          <w:rPr>
            <w:color w:val="232629"/>
            <w:shd w:val="clear" w:color="auto" w:fill="FFFFFF"/>
          </w:rPr>
          <w:t>like</w:t>
        </w:r>
      </w:ins>
      <w:r w:rsidRPr="009F7F46">
        <w:rPr>
          <w:color w:val="232629"/>
          <w:shd w:val="clear" w:color="auto" w:fill="FFFFFF"/>
        </w:rPr>
        <w:t xml:space="preserve"> the original gradient boosting algorithm, however </w:t>
      </w:r>
      <m:oMath>
        <m:r>
          <w:rPr>
            <w:rFonts w:ascii="Cambria Math" w:hAnsi="Cambria Math"/>
            <w:color w:val="000000" w:themeColor="text1"/>
          </w:rPr>
          <m:t>λ</m:t>
        </m:r>
      </m:oMath>
      <w:r w:rsidRPr="009F7F46">
        <w:rPr>
          <w:color w:val="231F20"/>
          <w:shd w:val="clear" w:color="auto" w:fill="FFFFFF"/>
        </w:rPr>
        <w:t xml:space="preserve"> is included to handle regularization and should be explored to reduce overfitting and improving performance. [8]</w:t>
      </w:r>
      <w:r w:rsidRPr="009F7F46">
        <w:rPr>
          <w:color w:val="232629"/>
          <w:shd w:val="clear" w:color="auto" w:fill="FFFFFF"/>
        </w:rPr>
        <w:t>.</w:t>
      </w:r>
    </w:p>
    <w:p w14:paraId="60397252" w14:textId="77777777" w:rsidR="00B7746D" w:rsidRPr="009F7F46" w:rsidRDefault="00B7746D" w:rsidP="00B7746D">
      <w:pPr>
        <w:spacing w:line="480" w:lineRule="auto"/>
        <w:jc w:val="right"/>
        <w:rPr>
          <w:color w:val="000000" w:themeColor="text1"/>
        </w:rPr>
      </w:pPr>
      <m:oMath>
        <m:r>
          <w:rPr>
            <w:rFonts w:ascii="Cambria Math" w:hAnsi="Cambria Math"/>
            <w:color w:val="000000" w:themeColor="text1"/>
          </w:rPr>
          <m:t xml:space="preserve">Output Value (O)= </m:t>
        </m:r>
        <m:f>
          <m:fPr>
            <m:ctrlPr>
              <w:rPr>
                <w:rFonts w:ascii="Cambria Math" w:hAnsi="Cambria Math"/>
                <w:i/>
                <w:color w:val="000000" w:themeColor="text1"/>
              </w:rPr>
            </m:ctrlPr>
          </m:fPr>
          <m:num>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Residuals</m:t>
                    </m:r>
                  </m:e>
                  <m:sub>
                    <m:r>
                      <w:rPr>
                        <w:rFonts w:ascii="Cambria Math" w:hAnsi="Cambria Math"/>
                        <w:color w:val="000000" w:themeColor="text1"/>
                      </w:rPr>
                      <m:t>i</m:t>
                    </m:r>
                  </m:sub>
                </m:sSub>
              </m:e>
            </m:nary>
          </m:num>
          <m:den>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[Previous Probability</m:t>
                    </m:r>
                  </m:e>
                  <m:sub>
                    <m:r>
                      <w:rPr>
                        <w:rFonts w:ascii="Cambria Math" w:hAnsi="Cambria Math"/>
                        <w:color w:val="000000" w:themeColor="text1"/>
                      </w:rPr>
                      <m:t>i</m:t>
                    </m:r>
                  </m:sub>
                </m:sSub>
              </m:e>
            </m:nary>
            <m:r>
              <w:rPr>
                <w:rFonts w:ascii="Cambria Math" w:hAnsi="Cambria Math"/>
                <w:color w:val="000000" w:themeColor="text1"/>
              </w:rPr>
              <m:t xml:space="preserve">⋅(1 - </m:t>
            </m:r>
            <m:sSub>
              <m:sSubPr>
                <m:ctrlPr>
                  <w:rPr>
                    <w:rFonts w:ascii="Cambria Math" w:hAnsi="Cambria Math"/>
                    <w:i/>
                    <w:color w:val="000000" w:themeColor="text1"/>
                  </w:rPr>
                </m:ctrlPr>
              </m:sSubPr>
              <m:e>
                <m:r>
                  <w:rPr>
                    <w:rFonts w:ascii="Cambria Math" w:hAnsi="Cambria Math"/>
                    <w:color w:val="000000" w:themeColor="text1"/>
                  </w:rPr>
                  <m:t>Previous Probability</m:t>
                </m:r>
              </m:e>
              <m:sub>
                <m:r>
                  <w:rPr>
                    <w:rFonts w:ascii="Cambria Math" w:hAnsi="Cambria Math"/>
                    <w:color w:val="000000" w:themeColor="text1"/>
                  </w:rPr>
                  <m:t>i</m:t>
                </m:r>
              </m:sub>
            </m:sSub>
            <m:r>
              <w:rPr>
                <w:rFonts w:ascii="Cambria Math" w:hAnsi="Cambria Math"/>
                <w:color w:val="000000" w:themeColor="text1"/>
              </w:rPr>
              <m:t>)] +λ)</m:t>
            </m:r>
          </m:den>
        </m:f>
      </m:oMath>
      <w:r w:rsidRPr="009F7F46">
        <w:rPr>
          <w:color w:val="000000" w:themeColor="text1"/>
        </w:rPr>
        <w:t xml:space="preserve">                     (8)</w:t>
      </w:r>
    </w:p>
    <w:p w14:paraId="16E3A36F" w14:textId="77777777" w:rsidR="00B7746D" w:rsidRPr="009F7F46" w:rsidRDefault="00B7746D" w:rsidP="00B7746D">
      <w:pPr>
        <w:spacing w:line="480" w:lineRule="auto"/>
        <w:rPr>
          <w:color w:val="000000" w:themeColor="text1"/>
        </w:rPr>
      </w:pPr>
      <w:r w:rsidRPr="009F7F46">
        <w:rPr>
          <w:color w:val="000000" w:themeColor="text1"/>
        </w:rPr>
        <w:t xml:space="preserve">This value is found through minimization of the logistic loss function in Eq. 9 where </w:t>
      </w:r>
      <w:proofErr w:type="spellStart"/>
      <w:r w:rsidRPr="009F7F46">
        <w:rPr>
          <w:color w:val="000000" w:themeColor="text1"/>
        </w:rPr>
        <w:t>y</w:t>
      </w:r>
      <w:r w:rsidRPr="009F7F46">
        <w:rPr>
          <w:color w:val="000000" w:themeColor="text1"/>
          <w:vertAlign w:val="subscript"/>
        </w:rPr>
        <w:t>i</w:t>
      </w:r>
      <w:proofErr w:type="spellEnd"/>
      <w:r w:rsidRPr="009F7F46">
        <w:rPr>
          <w:color w:val="000000" w:themeColor="text1"/>
        </w:rPr>
        <w:t xml:space="preserve"> refers to the observation and p</w:t>
      </w:r>
      <w:r w:rsidRPr="009F7F46">
        <w:rPr>
          <w:color w:val="000000" w:themeColor="text1"/>
          <w:vertAlign w:val="subscript"/>
        </w:rPr>
        <w:t>i</w:t>
      </w:r>
      <w:r w:rsidRPr="009F7F46">
        <w:rPr>
          <w:color w:val="000000" w:themeColor="text1"/>
        </w:rPr>
        <w:t xml:space="preserve"> refers to the sigmoid function of the predicted </w:t>
      </w:r>
      <w:r w:rsidRPr="009F7F46">
        <w:rPr>
          <w:rFonts w:eastAsiaTheme="minorHAnsi"/>
          <w:color w:val="000000" w:themeColor="text1"/>
        </w:rPr>
        <w:t>ŷ</w:t>
      </w:r>
      <w:r w:rsidRPr="009F7F46">
        <w:rPr>
          <w:color w:val="000000" w:themeColor="text1"/>
        </w:rPr>
        <w:t>.</w:t>
      </w:r>
    </w:p>
    <w:p w14:paraId="3601A587" w14:textId="77777777" w:rsidR="00B7746D" w:rsidRPr="009F7F46" w:rsidRDefault="00B7746D" w:rsidP="00B7746D">
      <w:pPr>
        <w:spacing w:line="480" w:lineRule="auto"/>
        <w:rPr>
          <w:color w:val="000000" w:themeColor="text1"/>
        </w:rPr>
      </w:pPr>
      <m:oMathPara>
        <m:oMathParaPr>
          <m:jc m:val="right"/>
        </m:oMathParaPr>
        <m:oMath>
          <m:r>
            <w:rPr>
              <w:rFonts w:ascii="Cambria Math" w:hAnsi="Cambria Math"/>
              <w:color w:val="000000" w:themeColor="text1"/>
            </w:rPr>
            <m:t>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func>
                <m:funcPr>
                  <m:ctrlPr>
                    <w:rPr>
                      <w:rFonts w:ascii="Cambria Math" w:hAnsi="Cambria Math"/>
                      <w:i/>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e>
              </m:func>
            </m:e>
          </m:d>
          <m:r>
            <w:rPr>
              <w:rFonts w:ascii="Cambria Math" w:hAnsi="Cambria Math"/>
              <w:color w:val="000000" w:themeColor="text1"/>
            </w:rPr>
            <m:t xml:space="preserve">                                                         (9)</m:t>
          </m:r>
        </m:oMath>
      </m:oMathPara>
    </w:p>
    <w:p w14:paraId="7837FB77" w14:textId="77777777" w:rsidR="00B7746D" w:rsidRPr="009F7F46" w:rsidRDefault="00B7746D" w:rsidP="00B7746D">
      <w:pPr>
        <w:spacing w:line="480" w:lineRule="auto"/>
      </w:pPr>
      <w:r w:rsidRPr="009F7F46">
        <w:rPr>
          <w:color w:val="000000" w:themeColor="text1"/>
        </w:rPr>
        <w:t xml:space="preserve">If x is the input vector for an individual subject of a training set and y is the corresponding label, then the optimal O satisfies the condition in Eq 3, where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F7F46">
        <w:rPr>
          <w:color w:val="000000" w:themeColor="text1"/>
        </w:rPr>
        <w:t xml:space="preserve"> is replaced with the initial prediction and the output value. </w:t>
      </w:r>
    </w:p>
    <w:p w14:paraId="16B6F2C1" w14:textId="77777777" w:rsidR="00B7746D" w:rsidRPr="009F7F46" w:rsidRDefault="00B7746D" w:rsidP="00B7746D">
      <w:pPr>
        <w:spacing w:line="480" w:lineRule="auto"/>
        <w:jc w:val="right"/>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arg</m:t>
            </m:r>
          </m:fName>
          <m:e>
            <m:func>
              <m:funcPr>
                <m:ctrlPr>
                  <w:rPr>
                    <w:rFonts w:ascii="Cambria Math" w:hAnsi="Cambria Math"/>
                    <w:i/>
                    <w:color w:val="000000" w:themeColor="text1"/>
                  </w:rPr>
                </m:ctrlPr>
              </m:funcPr>
              <m:fName>
                <m:r>
                  <m:rPr>
                    <m:sty m:val="p"/>
                  </m:rPr>
                  <w:rPr>
                    <w:rFonts w:ascii="Cambria Math" w:hAnsi="Cambria Math"/>
                    <w:color w:val="000000" w:themeColor="text1"/>
                  </w:rPr>
                  <m:t>min</m:t>
                </m:r>
              </m:fName>
              <m:e>
                <m:r>
                  <w:rPr>
                    <w:rFonts w:ascii="Cambria Math" w:hAnsi="Cambria Math"/>
                    <w:color w:val="000000" w:themeColor="text1"/>
                  </w:rPr>
                  <m:t>(</m:t>
                </m:r>
              </m:e>
            </m:func>
          </m:e>
        </m:func>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i</m:t>
                </m:r>
              </m:sub>
              <m:sup>
                <m:r>
                  <w:rPr>
                    <w:rFonts w:ascii="Cambria Math" w:hAnsi="Cambria Math"/>
                    <w:color w:val="000000" w:themeColor="text1"/>
                  </w:rPr>
                  <m:t>0</m:t>
                </m:r>
              </m:sup>
            </m:sSubSup>
            <m:r>
              <w:rPr>
                <w:rFonts w:ascii="Cambria Math" w:hAnsi="Cambria Math"/>
                <w:color w:val="000000" w:themeColor="text1"/>
              </w:rPr>
              <m:t xml:space="preserve"> + O)+</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nary>
        <m: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O</m:t>
            </m:r>
          </m:e>
          <m:sup>
            <m:r>
              <w:rPr>
                <w:rFonts w:ascii="Cambria Math" w:hAnsi="Cambria Math"/>
                <w:color w:val="000000" w:themeColor="text1"/>
              </w:rPr>
              <m:t>2</m:t>
            </m:r>
          </m:sup>
        </m:sSup>
        <m:r>
          <w:rPr>
            <w:rFonts w:ascii="Cambria Math" w:hAnsi="Cambria Math"/>
            <w:color w:val="000000" w:themeColor="text1"/>
          </w:rPr>
          <m:t>)</m:t>
        </m:r>
      </m:oMath>
      <w:r w:rsidRPr="009F7F46">
        <w:rPr>
          <w:color w:val="000000" w:themeColor="text1"/>
        </w:rPr>
        <w:t xml:space="preserve"> </w:t>
      </w:r>
      <w:r w:rsidRPr="009F7F46">
        <w:rPr>
          <w:color w:val="000000" w:themeColor="text1"/>
        </w:rPr>
        <w:tab/>
        <w:t xml:space="preserve">                                            (10)</w:t>
      </w:r>
    </w:p>
    <w:p w14:paraId="038B8699" w14:textId="77777777" w:rsidR="00B7746D" w:rsidRPr="009F7F46" w:rsidRDefault="00B7746D" w:rsidP="00B7746D">
      <w:pPr>
        <w:spacing w:line="480" w:lineRule="auto"/>
        <w:rPr>
          <w:color w:val="000000" w:themeColor="text1"/>
        </w:rPr>
      </w:pPr>
      <w:r w:rsidRPr="009F7F46">
        <w:rPr>
          <w:color w:val="000000" w:themeColor="text1"/>
        </w:rPr>
        <w:t xml:space="preserve">Using the first derivative (gradient), the second derivative (hessian) of Eq. 2 with respect to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F7F46">
        <w:rPr>
          <w:color w:val="000000" w:themeColor="text1"/>
        </w:rPr>
        <w:t>, and Taylor series approximations, we can expand Eq. 3:</w:t>
      </w:r>
    </w:p>
    <w:p w14:paraId="1AB73CB4" w14:textId="77777777" w:rsidR="00B7746D" w:rsidRPr="009F7F46" w:rsidRDefault="00B7746D" w:rsidP="00B7746D">
      <w:pPr>
        <w:spacing w:line="480" w:lineRule="auto"/>
        <w:jc w:val="right"/>
        <w:rPr>
          <w:color w:val="000000" w:themeColor="text1"/>
        </w:rPr>
      </w:pPr>
      <m:oMathPara>
        <m:oMathParaPr>
          <m:jc m:val="right"/>
        </m:oMathParaPr>
        <m:oMath>
          <m:r>
            <w:rPr>
              <w:rFonts w:ascii="Cambria Math" w:hAnsi="Cambria Math"/>
              <w:color w:val="000000" w:themeColor="text1"/>
            </w:rPr>
            <m:t>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i</m:t>
                  </m:r>
                </m:sub>
                <m:sup>
                  <m:r>
                    <w:rPr>
                      <w:rFonts w:ascii="Cambria Math" w:hAnsi="Cambria Math"/>
                      <w:color w:val="000000" w:themeColor="text1"/>
                    </w:rPr>
                    <m:t>0</m:t>
                  </m:r>
                </m:sup>
              </m:sSubSup>
              <m:r>
                <w:rPr>
                  <w:rFonts w:ascii="Cambria Math" w:hAnsi="Cambria Math"/>
                  <w:color w:val="000000" w:themeColor="text1"/>
                </w:rPr>
                <m:t>+ O</m:t>
              </m:r>
            </m:e>
          </m:d>
          <m:r>
            <w:rPr>
              <w:rFonts w:ascii="Cambria Math" w:hAnsi="Cambria Math"/>
              <w:color w:val="000000" w:themeColor="text1"/>
            </w:rPr>
            <m:t>≈ 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1</m:t>
                  </m:r>
                </m:sub>
                <m:sup>
                  <m:r>
                    <w:rPr>
                      <w:rFonts w:ascii="Cambria Math" w:hAnsi="Cambria Math"/>
                      <w:color w:val="000000" w:themeColor="text1"/>
                    </w:rPr>
                    <m:t>0</m:t>
                  </m:r>
                </m:sup>
              </m:sSub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⋅O+</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⋅O + 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2</m:t>
                  </m:r>
                </m:sub>
                <m:sup>
                  <m:r>
                    <w:rPr>
                      <w:rFonts w:ascii="Cambria Math" w:hAnsi="Cambria Math"/>
                      <w:color w:val="000000" w:themeColor="text1"/>
                    </w:rPr>
                    <m:t>0</m:t>
                  </m:r>
                </m:sup>
              </m:sSub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⋅O+</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 O + ... +  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n</m:t>
                  </m:r>
                </m:sub>
                <m:sup>
                  <m:r>
                    <w:rPr>
                      <w:rFonts w:ascii="Cambria Math" w:hAnsi="Cambria Math"/>
                      <w:color w:val="000000" w:themeColor="text1"/>
                    </w:rPr>
                    <m:t>0</m:t>
                  </m:r>
                </m:sup>
              </m:sSub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⋅O+</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 O    (11)</m:t>
          </m:r>
        </m:oMath>
      </m:oMathPara>
    </w:p>
    <w:p w14:paraId="02A083CF" w14:textId="77777777" w:rsidR="00B7746D" w:rsidRPr="009F7F46" w:rsidRDefault="00B7746D" w:rsidP="00B7746D">
      <w:pPr>
        <w:spacing w:line="480" w:lineRule="auto"/>
        <w:jc w:val="right"/>
        <w:rPr>
          <w:color w:val="000000" w:themeColor="text1"/>
        </w:rPr>
      </w:pPr>
      <w:r w:rsidRPr="009F7F46">
        <w:rPr>
          <w:color w:val="000000" w:themeColor="text1"/>
        </w:rPr>
        <w:t xml:space="preserve">                </w:t>
      </w:r>
    </w:p>
    <w:p w14:paraId="62ED5B70" w14:textId="77777777" w:rsidR="00B7746D" w:rsidRPr="009F7F46" w:rsidRDefault="00B7746D" w:rsidP="00B7746D">
      <w:pPr>
        <w:spacing w:line="480" w:lineRule="auto"/>
        <w:rPr>
          <w:color w:val="000000" w:themeColor="text1"/>
        </w:rPr>
      </w:pPr>
      <w:r w:rsidRPr="009F7F46">
        <w:rPr>
          <w:color w:val="000000" w:themeColor="text1"/>
        </w:rPr>
        <w:t xml:space="preserve">Minimizing this equation is done by performing numerical differentiation with respect to O, setting the derivative to zero, and solving for O:  </w:t>
      </w:r>
    </w:p>
    <w:p w14:paraId="46D9BD38" w14:textId="77777777" w:rsidR="00B7746D" w:rsidRPr="009F7F46" w:rsidRDefault="00B7746D" w:rsidP="00B7746D">
      <w:pPr>
        <w:spacing w:line="480" w:lineRule="auto"/>
        <w:rPr>
          <w:color w:val="000000" w:themeColor="text1"/>
        </w:rPr>
      </w:pPr>
      <m:oMathPara>
        <m:oMathParaPr>
          <m:jc m:val="center"/>
        </m:oMathParaPr>
        <m:oMath>
          <m:r>
            <w:rPr>
              <w:rFonts w:ascii="Cambria Math" w:hAnsi="Cambria Math"/>
              <w:color w:val="000000" w:themeColor="text1"/>
            </w:rPr>
            <w:lastRenderedPageBreak/>
            <m:t xml:space="preserve">O= </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 ... +</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 ...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+λ)</m:t>
              </m:r>
            </m:den>
          </m:f>
          <m:r>
            <m:rPr>
              <m:sty m:val="p"/>
            </m:rPr>
            <w:rPr>
              <w:rFonts w:ascii="Cambria Math" w:hAnsi="Cambria Math"/>
              <w:color w:val="000000" w:themeColor="text1"/>
            </w:rPr>
            <w:br/>
          </m:r>
        </m:oMath>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den>
          </m:f>
          <m:r>
            <w:rPr>
              <w:rFonts w:ascii="Cambria Math" w:hAnsi="Cambria Math"/>
              <w:color w:val="000000" w:themeColor="text1"/>
            </w:rPr>
            <m:t>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and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i</m:t>
              </m:r>
            </m:sub>
          </m:sSub>
          <m:r>
            <w:rPr>
              <w:rFonts w:ascii="Cambria Math" w:hAnsi="Cambria Math"/>
              <w:color w:val="000000" w:themeColor="text1"/>
            </w:rPr>
            <m:t xml:space="preserve">= </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num>
            <m:den>
              <m:r>
                <w:rPr>
                  <w:rFonts w:ascii="Cambria Math" w:hAnsi="Cambria Math"/>
                  <w:color w:val="000000" w:themeColor="text1"/>
                </w:rPr>
                <m:t>d</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i</m:t>
                  </m:r>
                </m:sub>
                <m:sup>
                  <m:r>
                    <w:rPr>
                      <w:rFonts w:ascii="Cambria Math" w:hAnsi="Cambria Math"/>
                      <w:color w:val="000000" w:themeColor="text1"/>
                    </w:rPr>
                    <m:t>2</m:t>
                  </m:r>
                </m:sup>
              </m:sSubSup>
            </m:den>
          </m:f>
          <m:r>
            <w:rPr>
              <w:rFonts w:ascii="Cambria Math" w:hAnsi="Cambria Math"/>
              <w:color w:val="000000" w:themeColor="text1"/>
            </w:rPr>
            <m:t>L</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m:t>
          </m:r>
        </m:oMath>
      </m:oMathPara>
    </w:p>
    <w:p w14:paraId="2A3CDC8B" w14:textId="77777777" w:rsidR="00B7746D" w:rsidRPr="009F7F46" w:rsidRDefault="00B7746D" w:rsidP="00B7746D">
      <w:pPr>
        <w:spacing w:line="480" w:lineRule="auto"/>
        <w:jc w:val="right"/>
        <w:rPr>
          <w:color w:val="000000" w:themeColor="text1"/>
        </w:rPr>
      </w:pPr>
      <m:oMathPara>
        <m:oMathParaPr>
          <m:jc m:val="right"/>
        </m:oMathParaPr>
        <m:oMath>
          <m:r>
            <w:rPr>
              <w:rFonts w:ascii="Cambria Math" w:hAnsi="Cambria Math"/>
              <w:color w:val="000000" w:themeColor="text1"/>
            </w:rPr>
            <m:t xml:space="preserve">O = </m:t>
          </m:r>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 +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r>
                <w:rPr>
                  <w:rFonts w:ascii="Cambria Math" w:hAnsi="Cambria Math"/>
                  <w:color w:val="000000" w:themeColor="text1"/>
                </w:rPr>
                <m:t>) + ... +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r>
                <w:rPr>
                  <w:rFonts w:ascii="Cambria Math" w:hAnsi="Cambria Math"/>
                  <w:color w:val="000000" w:themeColor="text1"/>
                </w:rPr>
                <m:t xml:space="preserve">) </m:t>
              </m:r>
            </m:num>
            <m:den>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r>
                <w:rPr>
                  <w:rFonts w:ascii="Cambria Math" w:hAnsi="Cambria Math"/>
                  <w:color w:val="000000" w:themeColor="text1"/>
                </w:rPr>
                <m:t xml:space="preserve">) + ... +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r>
                <w:rPr>
                  <w:rFonts w:ascii="Cambria Math" w:hAnsi="Cambria Math"/>
                  <w:color w:val="000000" w:themeColor="text1"/>
                </w:rPr>
                <m:t>) +λ</m:t>
              </m:r>
            </m:den>
          </m:f>
          <m:r>
            <w:rPr>
              <w:rFonts w:ascii="Cambria Math" w:hAnsi="Cambria Math"/>
              <w:color w:val="000000" w:themeColor="text1"/>
            </w:rPr>
            <m:t xml:space="preserve">                                (12)</m:t>
          </m:r>
        </m:oMath>
      </m:oMathPara>
    </w:p>
    <w:p w14:paraId="4C47860F" w14:textId="652C08C0" w:rsidR="00916465" w:rsidRPr="009F7F46" w:rsidRDefault="00B7746D" w:rsidP="002A4D35">
      <w:pPr>
        <w:spacing w:line="480" w:lineRule="auto"/>
        <w:rPr>
          <w:color w:val="000000" w:themeColor="text1"/>
        </w:rPr>
      </w:pPr>
      <w:r w:rsidRPr="009F7F46">
        <w:rPr>
          <w:color w:val="000000" w:themeColor="text1"/>
        </w:rPr>
        <w:t xml:space="preserve">The optimal output value in Eq. 5 represents the probability that a certain leaf in the decision tree belongs to the positive class and is equivalent to Eq. 1. An optimal output value will be calculated for each leaf in the tree, one for every patient. We used </w:t>
      </w:r>
      <w:proofErr w:type="spellStart"/>
      <w:r w:rsidRPr="009F7F46">
        <w:rPr>
          <w:color w:val="000000" w:themeColor="text1"/>
        </w:rPr>
        <w:t>GridSearch</w:t>
      </w:r>
      <w:proofErr w:type="spellEnd"/>
      <w:r w:rsidRPr="009F7F46">
        <w:rPr>
          <w:color w:val="000000" w:themeColor="text1"/>
        </w:rPr>
        <w:t xml:space="preserve"> to find the optimal hyperparameters for the </w:t>
      </w:r>
      <w:proofErr w:type="spellStart"/>
      <w:r w:rsidRPr="009F7F46">
        <w:rPr>
          <w:color w:val="000000" w:themeColor="text1"/>
        </w:rPr>
        <w:t>XGBoost</w:t>
      </w:r>
      <w:proofErr w:type="spellEnd"/>
      <w:r w:rsidRPr="009F7F46">
        <w:rPr>
          <w:color w:val="000000" w:themeColor="text1"/>
        </w:rPr>
        <w:t xml:space="preserve"> algorithm [REF]. Hyperparameters are variables that provide a balance between regularization and generalization which refers to the model specificity of the training data. Using </w:t>
      </w:r>
      <w:proofErr w:type="spellStart"/>
      <w:r w:rsidRPr="009F7F46">
        <w:rPr>
          <w:color w:val="000000" w:themeColor="text1"/>
        </w:rPr>
        <w:t>GridSearch</w:t>
      </w:r>
      <w:proofErr w:type="spellEnd"/>
      <w:r w:rsidRPr="009F7F46">
        <w:rPr>
          <w:color w:val="000000" w:themeColor="text1"/>
        </w:rPr>
        <w:t xml:space="preserve">, we construct a grid of potential hyperparameter values. Each iteration tries a set of hyperparameters in a certain sequence. It tracks the model performance when fitting the model with every conceivable set of hyperparameters. The configuration with the highest AUC is chosen as the final model to predict the remaining ACP, HCP, and ABCD datasets. </w:t>
      </w:r>
    </w:p>
    <w:p w14:paraId="6558A7FE" w14:textId="374294DA" w:rsidR="00032A9C" w:rsidRPr="009F7F46" w:rsidRDefault="00032A9C" w:rsidP="002A4D35">
      <w:pPr>
        <w:spacing w:line="480" w:lineRule="auto"/>
        <w:rPr>
          <w:color w:val="000000" w:themeColor="text1"/>
        </w:rPr>
      </w:pPr>
    </w:p>
    <w:p w14:paraId="10553332" w14:textId="604C054E" w:rsidR="00032A9C" w:rsidRPr="009F7F46" w:rsidRDefault="00032A9C" w:rsidP="002A4D35">
      <w:pPr>
        <w:spacing w:line="480" w:lineRule="auto"/>
        <w:rPr>
          <w:color w:val="000000" w:themeColor="text1"/>
        </w:rPr>
      </w:pPr>
      <w:r w:rsidRPr="009F7F46">
        <w:rPr>
          <w:color w:val="000000" w:themeColor="text1"/>
        </w:rPr>
        <w:t>2.4 Model replication, verification, and comparison</w:t>
      </w:r>
    </w:p>
    <w:p w14:paraId="5F747A58" w14:textId="601638D7" w:rsidR="00032A9C" w:rsidRPr="009F7F46" w:rsidRDefault="008F76C9" w:rsidP="002A4D35">
      <w:pPr>
        <w:spacing w:line="480" w:lineRule="auto"/>
        <w:rPr>
          <w:color w:val="000000" w:themeColor="text1"/>
        </w:rPr>
      </w:pPr>
      <w:ins w:id="446" w:author="Russo, Alessandro" w:date="2022-10-26T13:10:00Z">
        <w:r w:rsidRPr="009F7F46">
          <w:rPr>
            <w:color w:val="000000" w:themeColor="text1"/>
          </w:rPr>
          <w:t xml:space="preserve">The models were compared using a small subset of the UKBB data known as the testing set. </w:t>
        </w:r>
      </w:ins>
      <w:ins w:id="447" w:author="Russo, Alessandro" w:date="2022-10-26T13:11:00Z">
        <w:r w:rsidRPr="009F7F46">
          <w:rPr>
            <w:color w:val="000000" w:themeColor="text1"/>
          </w:rPr>
          <w:t>Area under the curve (AUC) was the main evaluation tool used to compare the different models</w:t>
        </w:r>
      </w:ins>
      <w:ins w:id="448" w:author="Russo, Alessandro" w:date="2022-10-26T13:12:00Z">
        <w:r w:rsidRPr="009F7F46">
          <w:rPr>
            <w:color w:val="000000" w:themeColor="text1"/>
          </w:rPr>
          <w:t>.</w:t>
        </w:r>
      </w:ins>
      <w:ins w:id="449" w:author="Russo, Alessandro" w:date="2022-10-26T13:11:00Z">
        <w:r w:rsidRPr="009F7F46">
          <w:rPr>
            <w:color w:val="000000" w:themeColor="text1"/>
          </w:rPr>
          <w:t xml:space="preserve"> </w:t>
        </w:r>
      </w:ins>
      <w:ins w:id="450" w:author="Russo, Alessandro" w:date="2022-10-26T13:06:00Z">
        <w:r w:rsidRPr="009F7F46">
          <w:rPr>
            <w:color w:val="000000" w:themeColor="text1"/>
          </w:rPr>
          <w:t>Once the model was trained on the UKBB training set,</w:t>
        </w:r>
      </w:ins>
      <w:ins w:id="451" w:author="Russo, Alessandro" w:date="2022-10-26T13:12:00Z">
        <w:r w:rsidRPr="009F7F46">
          <w:rPr>
            <w:color w:val="000000" w:themeColor="text1"/>
          </w:rPr>
          <w:t xml:space="preserve"> the best performing model on the UKBB testing set </w:t>
        </w:r>
      </w:ins>
      <w:ins w:id="452" w:author="Russo, Alessandro" w:date="2022-10-26T13:11:00Z">
        <w:r w:rsidRPr="009F7F46">
          <w:rPr>
            <w:color w:val="000000" w:themeColor="text1"/>
          </w:rPr>
          <w:t>w</w:t>
        </w:r>
      </w:ins>
      <w:ins w:id="453" w:author="Russo, Alessandro" w:date="2022-10-26T13:08:00Z">
        <w:r w:rsidRPr="009F7F46">
          <w:rPr>
            <w:color w:val="000000" w:themeColor="text1"/>
          </w:rPr>
          <w:t>as then deployed</w:t>
        </w:r>
      </w:ins>
      <w:ins w:id="454" w:author="Russo, Alessandro" w:date="2022-10-26T13:07:00Z">
        <w:r w:rsidRPr="009F7F46">
          <w:rPr>
            <w:color w:val="000000" w:themeColor="text1"/>
          </w:rPr>
          <w:t xml:space="preserve"> on the ACP, HCP and ABCD dataset</w:t>
        </w:r>
      </w:ins>
      <w:ins w:id="455" w:author="Russo, Alessandro" w:date="2022-10-26T13:13:00Z">
        <w:r w:rsidRPr="009F7F46">
          <w:rPr>
            <w:color w:val="000000" w:themeColor="text1"/>
          </w:rPr>
          <w:t>s (verification sets)</w:t>
        </w:r>
      </w:ins>
      <w:ins w:id="456" w:author="Russo, Alessandro" w:date="2022-10-26T13:07:00Z">
        <w:r w:rsidRPr="009F7F46">
          <w:rPr>
            <w:color w:val="000000" w:themeColor="text1"/>
          </w:rPr>
          <w:t xml:space="preserve">. The model will </w:t>
        </w:r>
      </w:ins>
      <w:ins w:id="457" w:author="Russo, Alessandro" w:date="2022-10-26T13:08:00Z">
        <w:r w:rsidRPr="009F7F46">
          <w:rPr>
            <w:color w:val="000000" w:themeColor="text1"/>
          </w:rPr>
          <w:t xml:space="preserve">return a probability </w:t>
        </w:r>
      </w:ins>
      <w:ins w:id="458" w:author="Russo, Alessandro" w:date="2022-10-26T13:09:00Z">
        <w:r w:rsidRPr="009F7F46">
          <w:rPr>
            <w:color w:val="000000" w:themeColor="text1"/>
          </w:rPr>
          <w:t>f</w:t>
        </w:r>
      </w:ins>
      <w:ins w:id="459" w:author="Russo, Alessandro" w:date="2022-10-26T13:08:00Z">
        <w:r w:rsidRPr="009F7F46">
          <w:rPr>
            <w:color w:val="000000" w:themeColor="text1"/>
          </w:rPr>
          <w:t xml:space="preserve">or each participant in the </w:t>
        </w:r>
      </w:ins>
      <w:ins w:id="460" w:author="Russo, Alessandro" w:date="2022-10-26T13:13:00Z">
        <w:r w:rsidRPr="009F7F46">
          <w:rPr>
            <w:color w:val="000000" w:themeColor="text1"/>
          </w:rPr>
          <w:t xml:space="preserve">verification set </w:t>
        </w:r>
      </w:ins>
      <w:ins w:id="461" w:author="Russo, Alessandro" w:date="2022-10-26T13:08:00Z">
        <w:r w:rsidRPr="009F7F46">
          <w:rPr>
            <w:color w:val="000000" w:themeColor="text1"/>
          </w:rPr>
          <w:t>and each sets respective</w:t>
        </w:r>
      </w:ins>
      <w:ins w:id="462" w:author="Russo, Alessandro" w:date="2022-10-26T13:13:00Z">
        <w:r w:rsidRPr="009F7F46">
          <w:rPr>
            <w:color w:val="000000" w:themeColor="text1"/>
          </w:rPr>
          <w:t xml:space="preserve"> ML</w:t>
        </w:r>
      </w:ins>
      <w:ins w:id="463" w:author="Russo, Alessandro" w:date="2022-10-26T13:08:00Z">
        <w:r w:rsidRPr="009F7F46">
          <w:rPr>
            <w:color w:val="000000" w:themeColor="text1"/>
          </w:rPr>
          <w:t xml:space="preserve"> probabilities were plotted against the RVI and AVI values</w:t>
        </w:r>
      </w:ins>
      <w:ins w:id="464" w:author="Russo, Alessandro" w:date="2022-10-26T13:09:00Z">
        <w:r w:rsidRPr="009F7F46">
          <w:rPr>
            <w:color w:val="000000" w:themeColor="text1"/>
          </w:rPr>
          <w:t>. We can then see how these probabilities in each set correlate with the RVI and AVI values</w:t>
        </w:r>
      </w:ins>
      <w:ins w:id="465" w:author="Russo, Alessandro" w:date="2022-10-26T13:14:00Z">
        <w:r w:rsidRPr="009F7F46">
          <w:rPr>
            <w:color w:val="000000" w:themeColor="text1"/>
          </w:rPr>
          <w:t xml:space="preserve"> and whether there is a consensus </w:t>
        </w:r>
        <w:r w:rsidRPr="009F7F46">
          <w:rPr>
            <w:color w:val="000000" w:themeColor="text1"/>
          </w:rPr>
          <w:lastRenderedPageBreak/>
          <w:t>between the verification sets</w:t>
        </w:r>
      </w:ins>
      <w:ins w:id="466" w:author="Russo, Alessandro" w:date="2022-10-26T13:10:00Z">
        <w:r w:rsidRPr="009F7F46">
          <w:rPr>
            <w:color w:val="000000" w:themeColor="text1"/>
          </w:rPr>
          <w:t xml:space="preserve">. </w:t>
        </w:r>
      </w:ins>
      <w:del w:id="467" w:author="Russo, Alessandro" w:date="2022-10-26T13:09:00Z">
        <w:r w:rsidR="00032A9C" w:rsidRPr="009F7F46" w:rsidDel="008F76C9">
          <w:rPr>
            <w:color w:val="000000" w:themeColor="text1"/>
          </w:rPr>
          <w:delText xml:space="preserve">Does </w:delText>
        </w:r>
      </w:del>
      <w:del w:id="468" w:author="Russo, Alessandro" w:date="2022-10-26T13:14:00Z">
        <w:r w:rsidR="00032A9C" w:rsidRPr="009F7F46" w:rsidDel="008F76C9">
          <w:rPr>
            <w:color w:val="000000" w:themeColor="text1"/>
          </w:rPr>
          <w:delText xml:space="preserve">it make sense to add a section to describe how you used the ACP, HCP, and ABCD datasets to replicate and verify your models in 2.3? After that, please describe what criteria you used to </w:delText>
        </w:r>
        <w:r w:rsidR="001A79BC" w:rsidRPr="009F7F46" w:rsidDel="008F76C9">
          <w:rPr>
            <w:color w:val="000000" w:themeColor="text1"/>
          </w:rPr>
          <w:delText xml:space="preserve">evaluate and </w:delText>
        </w:r>
        <w:r w:rsidR="00032A9C" w:rsidRPr="009F7F46" w:rsidDel="008F76C9">
          <w:rPr>
            <w:color w:val="000000" w:themeColor="text1"/>
          </w:rPr>
          <w:delText>compare the models.</w:delText>
        </w:r>
      </w:del>
    </w:p>
    <w:sectPr w:rsidR="00032A9C" w:rsidRPr="009F7F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Yizhou Ma" w:date="2022-10-11T16:54:00Z" w:initials="YM">
    <w:p w14:paraId="1CF640DA" w14:textId="77777777" w:rsidR="000C454A" w:rsidRDefault="000C454A" w:rsidP="00F83F25">
      <w:r>
        <w:rPr>
          <w:rStyle w:val="a4"/>
        </w:rPr>
        <w:annotationRef/>
      </w:r>
      <w:r>
        <w:rPr>
          <w:sz w:val="20"/>
          <w:szCs w:val="20"/>
        </w:rPr>
        <w:t>Please verify on this page: https://biobank.ctsu.ox.ac.uk/crystal/coding.cgi?id=19&amp;nl=1</w:t>
      </w:r>
    </w:p>
  </w:comment>
  <w:comment w:id="14" w:author="Yizhou Ma" w:date="2022-10-11T16:58:00Z" w:initials="YM">
    <w:p w14:paraId="4D024C54" w14:textId="77777777" w:rsidR="000C454A" w:rsidRDefault="000C454A" w:rsidP="000A7D9F">
      <w:r>
        <w:rPr>
          <w:rStyle w:val="a4"/>
        </w:rPr>
        <w:annotationRef/>
      </w:r>
      <w:r>
        <w:rPr>
          <w:sz w:val="20"/>
          <w:szCs w:val="20"/>
        </w:rPr>
        <w:t>Please list either a full list of codes you define as neuropsychiatric conditions or something like this: “any other F or G diagnosis”. Please verify what you actually did.</w:t>
      </w:r>
    </w:p>
  </w:comment>
  <w:comment w:id="30" w:author="Yizhou Ma" w:date="2022-10-11T17:10:00Z" w:initials="YM">
    <w:p w14:paraId="1704485A" w14:textId="77777777" w:rsidR="006406E4" w:rsidRDefault="006406E4" w:rsidP="00584C8D">
      <w:r>
        <w:rPr>
          <w:rStyle w:val="a4"/>
        </w:rPr>
        <w:annotationRef/>
      </w:r>
      <w:r>
        <w:rPr>
          <w:sz w:val="20"/>
          <w:szCs w:val="20"/>
        </w:rPr>
        <w:t>In general, I don’t think your Tables 1-4 each contains so much information that they cannot be presented as texts. I would suggest that you make a master table combining Tables 1-4. That way people can see clearly what are your training, replication, and verification datasets in one table.</w:t>
      </w:r>
    </w:p>
  </w:comment>
  <w:comment w:id="67" w:author="Yizhou Ma" w:date="2022-10-11T17:17:00Z" w:initials="YM">
    <w:p w14:paraId="3D128BCE" w14:textId="77777777" w:rsidR="002B7BCF" w:rsidRDefault="002B7BCF" w:rsidP="002B7BCF">
      <w:r>
        <w:rPr>
          <w:rStyle w:val="a4"/>
        </w:rPr>
        <w:annotationRef/>
      </w:r>
      <w:r>
        <w:rPr>
          <w:sz w:val="20"/>
          <w:szCs w:val="20"/>
        </w:rPr>
        <w:t>This is information for the participants section (2.1), not the imaging section.</w:t>
      </w:r>
    </w:p>
  </w:comment>
  <w:comment w:id="69" w:author="Yizhou Ma" w:date="2022-10-11T17:18:00Z" w:initials="YM">
    <w:p w14:paraId="0B8A41F2" w14:textId="77777777" w:rsidR="002B7BCF" w:rsidRDefault="002B7BCF" w:rsidP="002B7BCF">
      <w:r>
        <w:rPr>
          <w:rStyle w:val="a4"/>
        </w:rPr>
        <w:annotationRef/>
      </w:r>
      <w:r>
        <w:rPr>
          <w:sz w:val="20"/>
          <w:szCs w:val="20"/>
        </w:rPr>
        <w:t>You said in the beginning that data were preprocessed with the ENIGMA pipeline. Here you said it is the HCP pipeline.</w:t>
      </w:r>
    </w:p>
  </w:comment>
  <w:comment w:id="89" w:author="Yizhou Ma" w:date="2022-10-11T17:19:00Z" w:initials="YM">
    <w:p w14:paraId="20E87E6B" w14:textId="77777777" w:rsidR="0084408A" w:rsidRDefault="0084408A" w:rsidP="0084408A">
      <w:r>
        <w:rPr>
          <w:rStyle w:val="a4"/>
        </w:rPr>
        <w:annotationRef/>
      </w:r>
      <w:r>
        <w:rPr>
          <w:sz w:val="20"/>
          <w:szCs w:val="20"/>
        </w:rPr>
        <w:t>Belongs to the participants section.</w:t>
      </w:r>
    </w:p>
  </w:comment>
  <w:comment w:id="96" w:author="Yizhou Ma" w:date="2022-10-11T17:21:00Z" w:initials="YM">
    <w:p w14:paraId="37E22362" w14:textId="77777777" w:rsidR="0084408A" w:rsidRDefault="0084408A" w:rsidP="0084408A">
      <w:r>
        <w:rPr>
          <w:rStyle w:val="a4"/>
        </w:rPr>
        <w:annotationRef/>
      </w:r>
      <w:r>
        <w:rPr>
          <w:sz w:val="20"/>
          <w:szCs w:val="20"/>
        </w:rPr>
        <w:t>Belongs to the participants section.</w:t>
      </w:r>
    </w:p>
  </w:comment>
  <w:comment w:id="180" w:author="Yizhou Ma" w:date="2022-10-11T17:11:00Z" w:initials="YM">
    <w:p w14:paraId="6F43DEAE" w14:textId="77777777" w:rsidR="006406E4" w:rsidRDefault="006406E4" w:rsidP="00A93F9F">
      <w:r>
        <w:rPr>
          <w:rStyle w:val="a4"/>
        </w:rPr>
        <w:annotationRef/>
      </w:r>
      <w:r>
        <w:rPr>
          <w:sz w:val="20"/>
          <w:szCs w:val="20"/>
        </w:rPr>
        <w:t>You explained DTI and T1 data each for twice, with different information?</w:t>
      </w:r>
    </w:p>
  </w:comment>
  <w:comment w:id="215" w:author="Yizhou Ma" w:date="2022-10-11T17:17:00Z" w:initials="YM">
    <w:p w14:paraId="0527486B" w14:textId="77777777" w:rsidR="006522C8" w:rsidRDefault="006522C8" w:rsidP="00E71674">
      <w:r>
        <w:rPr>
          <w:rStyle w:val="a4"/>
        </w:rPr>
        <w:annotationRef/>
      </w:r>
      <w:r>
        <w:rPr>
          <w:sz w:val="20"/>
          <w:szCs w:val="20"/>
        </w:rPr>
        <w:t>This is information for the participants section (2.1), not the imaging section.</w:t>
      </w:r>
    </w:p>
  </w:comment>
  <w:comment w:id="216" w:author="Yizhou Ma" w:date="2022-10-11T17:18:00Z" w:initials="YM">
    <w:p w14:paraId="58EF9E2F" w14:textId="77777777" w:rsidR="006522C8" w:rsidRDefault="006522C8" w:rsidP="005F5B08">
      <w:r>
        <w:rPr>
          <w:rStyle w:val="a4"/>
        </w:rPr>
        <w:annotationRef/>
      </w:r>
      <w:r>
        <w:rPr>
          <w:sz w:val="20"/>
          <w:szCs w:val="20"/>
        </w:rPr>
        <w:t>You said in the beginning that data were preprocessed with the ENIGMA pipeline. Here you said it is the HCP pipeline.</w:t>
      </w:r>
    </w:p>
  </w:comment>
  <w:comment w:id="217" w:author="Yizhou Ma" w:date="2022-10-11T17:19:00Z" w:initials="YM">
    <w:p w14:paraId="190ED807" w14:textId="77777777" w:rsidR="006522C8" w:rsidRDefault="006522C8" w:rsidP="0009496C">
      <w:r>
        <w:rPr>
          <w:rStyle w:val="a4"/>
        </w:rPr>
        <w:annotationRef/>
      </w:r>
      <w:r>
        <w:rPr>
          <w:sz w:val="20"/>
          <w:szCs w:val="20"/>
        </w:rPr>
        <w:t>Not sure if this is true. I thought this is mean skeleton FA as the UKBB? Please double-check.</w:t>
      </w:r>
    </w:p>
  </w:comment>
  <w:comment w:id="219" w:author="Yizhou Ma" w:date="2022-10-11T17:19:00Z" w:initials="YM">
    <w:p w14:paraId="7DD21E74" w14:textId="77777777" w:rsidR="006522C8" w:rsidRDefault="006522C8" w:rsidP="009D25DE">
      <w:r>
        <w:rPr>
          <w:rStyle w:val="a4"/>
        </w:rPr>
        <w:annotationRef/>
      </w:r>
      <w:r>
        <w:rPr>
          <w:sz w:val="20"/>
          <w:szCs w:val="20"/>
        </w:rPr>
        <w:t>Belongs to the participants section.</w:t>
      </w:r>
    </w:p>
  </w:comment>
  <w:comment w:id="285" w:author="Yizhou Ma" w:date="2022-10-11T17:20:00Z" w:initials="YM">
    <w:p w14:paraId="7909CE50" w14:textId="77777777" w:rsidR="008A7EEB" w:rsidRDefault="008A7EEB" w:rsidP="00830EEA">
      <w:r>
        <w:rPr>
          <w:rStyle w:val="a4"/>
        </w:rPr>
        <w:annotationRef/>
      </w:r>
      <w:r>
        <w:rPr>
          <w:sz w:val="20"/>
          <w:szCs w:val="20"/>
        </w:rPr>
        <w:t>Not sure what you cited here but in general I’d do Glasser 2013 Minimal preprocessing pipeline.</w:t>
      </w:r>
    </w:p>
  </w:comment>
  <w:comment w:id="289" w:author="AbestSG" w:date="2022-10-26T17:36:00Z" w:initials="A">
    <w:p w14:paraId="4F24F2A2" w14:textId="77777777" w:rsidR="00086890" w:rsidRDefault="00086890" w:rsidP="005B4AAD">
      <w:pPr>
        <w:pStyle w:val="a5"/>
      </w:pPr>
      <w:r>
        <w:rPr>
          <w:rStyle w:val="a4"/>
        </w:rPr>
        <w:annotationRef/>
      </w:r>
      <w:r>
        <w:t>Citation here.https://www.ncbi.nlm.nih.gov/pmc/articles/PMC5999559/</w:t>
      </w:r>
    </w:p>
  </w:comment>
  <w:comment w:id="385" w:author="AbestSG" w:date="2022-10-26T17:44:00Z" w:initials="A">
    <w:p w14:paraId="7FDCF3E8" w14:textId="77777777" w:rsidR="000D6846" w:rsidRDefault="000D6846" w:rsidP="00B47313">
      <w:pPr>
        <w:pStyle w:val="a5"/>
      </w:pPr>
      <w:r>
        <w:rPr>
          <w:rStyle w:val="a4"/>
        </w:rPr>
        <w:annotationRef/>
      </w:r>
      <w:r>
        <w:t>He alex, the freesurfer are from Neda. I may need to ask her to descript the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640DA" w15:done="0"/>
  <w15:commentEx w15:paraId="4D024C54" w15:done="0"/>
  <w15:commentEx w15:paraId="1704485A" w15:done="0"/>
  <w15:commentEx w15:paraId="3D128BCE" w15:done="0"/>
  <w15:commentEx w15:paraId="0B8A41F2" w15:done="0"/>
  <w15:commentEx w15:paraId="20E87E6B" w15:done="0"/>
  <w15:commentEx w15:paraId="37E22362" w15:done="0"/>
  <w15:commentEx w15:paraId="6F43DEAE" w15:done="0"/>
  <w15:commentEx w15:paraId="0527486B" w15:done="0"/>
  <w15:commentEx w15:paraId="58EF9E2F" w15:done="0"/>
  <w15:commentEx w15:paraId="190ED807" w15:done="0"/>
  <w15:commentEx w15:paraId="7DD21E74" w15:done="0"/>
  <w15:commentEx w15:paraId="7909CE50" w15:done="0"/>
  <w15:commentEx w15:paraId="4F24F2A2" w15:done="0"/>
  <w15:commentEx w15:paraId="7FDC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1E5E" w16cex:dateUtc="2022-10-11T20:54:00Z"/>
  <w16cex:commentExtensible w16cex:durableId="26F01F30" w16cex:dateUtc="2022-10-11T20:58:00Z"/>
  <w16cex:commentExtensible w16cex:durableId="26F02208" w16cex:dateUtc="2022-10-11T21:10:00Z"/>
  <w16cex:commentExtensible w16cex:durableId="26F7BCCB" w16cex:dateUtc="2022-10-11T21:17:00Z"/>
  <w16cex:commentExtensible w16cex:durableId="26F7BCCA" w16cex:dateUtc="2022-10-11T21:18:00Z"/>
  <w16cex:commentExtensible w16cex:durableId="26F7BE1B" w16cex:dateUtc="2022-10-11T21:19:00Z"/>
  <w16cex:commentExtensible w16cex:durableId="26F7BE3D" w16cex:dateUtc="2022-10-11T21:21:00Z"/>
  <w16cex:commentExtensible w16cex:durableId="26F02250" w16cex:dateUtc="2022-10-11T21:11:00Z"/>
  <w16cex:commentExtensible w16cex:durableId="26F0239A" w16cex:dateUtc="2022-10-11T21:17:00Z"/>
  <w16cex:commentExtensible w16cex:durableId="26F023D8" w16cex:dateUtc="2022-10-11T21:18:00Z"/>
  <w16cex:commentExtensible w16cex:durableId="26F02409" w16cex:dateUtc="2022-10-11T21:19:00Z"/>
  <w16cex:commentExtensible w16cex:durableId="26F02427" w16cex:dateUtc="2022-10-11T21:19:00Z"/>
  <w16cex:commentExtensible w16cex:durableId="26F02477" w16cex:dateUtc="2022-10-11T21:20:00Z"/>
  <w16cex:commentExtensible w16cex:durableId="2703EE86" w16cex:dateUtc="2022-10-26T21:36:00Z"/>
  <w16cex:commentExtensible w16cex:durableId="2703F064" w16cex:dateUtc="2022-10-26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640DA" w16cid:durableId="26F01E5E"/>
  <w16cid:commentId w16cid:paraId="4D024C54" w16cid:durableId="26F01F30"/>
  <w16cid:commentId w16cid:paraId="1704485A" w16cid:durableId="26F02208"/>
  <w16cid:commentId w16cid:paraId="3D128BCE" w16cid:durableId="26F7BCCB"/>
  <w16cid:commentId w16cid:paraId="0B8A41F2" w16cid:durableId="26F7BCCA"/>
  <w16cid:commentId w16cid:paraId="20E87E6B" w16cid:durableId="26F7BE1B"/>
  <w16cid:commentId w16cid:paraId="37E22362" w16cid:durableId="26F7BE3D"/>
  <w16cid:commentId w16cid:paraId="6F43DEAE" w16cid:durableId="26F02250"/>
  <w16cid:commentId w16cid:paraId="0527486B" w16cid:durableId="26F0239A"/>
  <w16cid:commentId w16cid:paraId="58EF9E2F" w16cid:durableId="26F023D8"/>
  <w16cid:commentId w16cid:paraId="190ED807" w16cid:durableId="26F02409"/>
  <w16cid:commentId w16cid:paraId="7DD21E74" w16cid:durableId="26F02427"/>
  <w16cid:commentId w16cid:paraId="7909CE50" w16cid:durableId="26F02477"/>
  <w16cid:commentId w16cid:paraId="4F24F2A2" w16cid:durableId="2703EE86"/>
  <w16cid:commentId w16cid:paraId="7FDCF3E8" w16cid:durableId="2703F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86"/>
    <w:family w:val="auto"/>
    <w:notTrueType/>
    <w:pitch w:val="default"/>
    <w:sig w:usb0="00000001" w:usb1="080E0000" w:usb2="00000010" w:usb3="00000000" w:csb0="00040000" w:csb1="00000000"/>
  </w:font>
  <w:font w:name="MS Minngs">
    <w:altName w:val="Yu Gothic"/>
    <w:panose1 w:val="00000000000000000000"/>
    <w:charset w:val="80"/>
    <w:family w:val="roman"/>
    <w:notTrueType/>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zhou Ma">
    <w15:presenceInfo w15:providerId="AD" w15:userId="S::yizhou.ma@som.umaryland.edu::94b03eee-f8f4-41bb-aeb5-3fa58d6b4239"/>
  </w15:person>
  <w15:person w15:author="Russo, Alessandro">
    <w15:presenceInfo w15:providerId="AD" w15:userId="S::alessandro.russo@som.umaryland.edu::692e13c5-09e0-4aff-a17e-d2711e629ddc"/>
  </w15:person>
  <w15:person w15:author="Gao, Si">
    <w15:presenceInfo w15:providerId="AD" w15:userId="S::sgao@som.umaryland.edu::a1af39c1-7dbe-4840-8b92-8bae3202c738"/>
  </w15:person>
  <w15:person w15:author="AbestSG">
    <w15:presenceInfo w15:providerId="None" w15:userId="Abest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6D"/>
    <w:rsid w:val="000228DB"/>
    <w:rsid w:val="00032A9C"/>
    <w:rsid w:val="00060439"/>
    <w:rsid w:val="00082E76"/>
    <w:rsid w:val="00086890"/>
    <w:rsid w:val="000A4C8A"/>
    <w:rsid w:val="000B5D5C"/>
    <w:rsid w:val="000C454A"/>
    <w:rsid w:val="000D6846"/>
    <w:rsid w:val="00115571"/>
    <w:rsid w:val="001213B8"/>
    <w:rsid w:val="001444A9"/>
    <w:rsid w:val="00155A2E"/>
    <w:rsid w:val="00161357"/>
    <w:rsid w:val="001A79BC"/>
    <w:rsid w:val="001B7FBC"/>
    <w:rsid w:val="001C5274"/>
    <w:rsid w:val="001C5D73"/>
    <w:rsid w:val="001D6DF1"/>
    <w:rsid w:val="00213083"/>
    <w:rsid w:val="00286376"/>
    <w:rsid w:val="002A4D35"/>
    <w:rsid w:val="002B4DE0"/>
    <w:rsid w:val="002B7BCF"/>
    <w:rsid w:val="00327852"/>
    <w:rsid w:val="003412EA"/>
    <w:rsid w:val="003B4E4B"/>
    <w:rsid w:val="003C6265"/>
    <w:rsid w:val="00403748"/>
    <w:rsid w:val="004E5924"/>
    <w:rsid w:val="004F4C1A"/>
    <w:rsid w:val="00603549"/>
    <w:rsid w:val="00617223"/>
    <w:rsid w:val="006406E4"/>
    <w:rsid w:val="006522C8"/>
    <w:rsid w:val="006602F2"/>
    <w:rsid w:val="006B0B91"/>
    <w:rsid w:val="006B3929"/>
    <w:rsid w:val="006B5FE9"/>
    <w:rsid w:val="00711AD0"/>
    <w:rsid w:val="00715BBD"/>
    <w:rsid w:val="00781A74"/>
    <w:rsid w:val="007D4A34"/>
    <w:rsid w:val="007D694A"/>
    <w:rsid w:val="00800E2E"/>
    <w:rsid w:val="0084408A"/>
    <w:rsid w:val="0085100D"/>
    <w:rsid w:val="008A7EEB"/>
    <w:rsid w:val="008C6E6B"/>
    <w:rsid w:val="008F76C9"/>
    <w:rsid w:val="00916465"/>
    <w:rsid w:val="009231F9"/>
    <w:rsid w:val="0093478F"/>
    <w:rsid w:val="00964329"/>
    <w:rsid w:val="00977EE2"/>
    <w:rsid w:val="009B4419"/>
    <w:rsid w:val="009C381F"/>
    <w:rsid w:val="009F7F46"/>
    <w:rsid w:val="00A00867"/>
    <w:rsid w:val="00A7381D"/>
    <w:rsid w:val="00A85573"/>
    <w:rsid w:val="00B14E72"/>
    <w:rsid w:val="00B23B3C"/>
    <w:rsid w:val="00B61B80"/>
    <w:rsid w:val="00B65A87"/>
    <w:rsid w:val="00B70BBB"/>
    <w:rsid w:val="00B7547C"/>
    <w:rsid w:val="00B7746D"/>
    <w:rsid w:val="00BA1DA1"/>
    <w:rsid w:val="00BB6C9B"/>
    <w:rsid w:val="00BC7EEC"/>
    <w:rsid w:val="00BE504A"/>
    <w:rsid w:val="00BF42A6"/>
    <w:rsid w:val="00C242D5"/>
    <w:rsid w:val="00C345F0"/>
    <w:rsid w:val="00C61279"/>
    <w:rsid w:val="00C806C4"/>
    <w:rsid w:val="00D678F9"/>
    <w:rsid w:val="00D904B6"/>
    <w:rsid w:val="00E37373"/>
    <w:rsid w:val="00E63684"/>
    <w:rsid w:val="00EC64D7"/>
    <w:rsid w:val="00EF08B8"/>
    <w:rsid w:val="00F07C61"/>
    <w:rsid w:val="00F13C77"/>
    <w:rsid w:val="00F62099"/>
    <w:rsid w:val="00FA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A596"/>
  <w15:chartTrackingRefBased/>
  <w15:docId w15:val="{A1C460A4-FD1C-5849-8C8A-3F442D3F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46D"/>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7746D"/>
    <w:rPr>
      <w:i/>
      <w:iCs/>
    </w:rPr>
  </w:style>
  <w:style w:type="paragraph" w:customStyle="1" w:styleId="ColorfulList-Accent12">
    <w:name w:val="Colorful List - Accent 12"/>
    <w:basedOn w:val="a"/>
    <w:qFormat/>
    <w:rsid w:val="00B7746D"/>
    <w:pPr>
      <w:ind w:left="720"/>
      <w:contextualSpacing/>
    </w:pPr>
    <w:rPr>
      <w:rFonts w:ascii="Cambria" w:eastAsia="MS ??" w:hAnsi="Cambria"/>
    </w:rPr>
  </w:style>
  <w:style w:type="character" w:customStyle="1" w:styleId="st">
    <w:name w:val="st"/>
    <w:rsid w:val="00B7746D"/>
  </w:style>
  <w:style w:type="character" w:styleId="a4">
    <w:name w:val="annotation reference"/>
    <w:basedOn w:val="a0"/>
    <w:uiPriority w:val="99"/>
    <w:semiHidden/>
    <w:unhideWhenUsed/>
    <w:rsid w:val="00B7746D"/>
    <w:rPr>
      <w:sz w:val="16"/>
      <w:szCs w:val="16"/>
    </w:rPr>
  </w:style>
  <w:style w:type="paragraph" w:styleId="a5">
    <w:name w:val="annotation text"/>
    <w:basedOn w:val="a"/>
    <w:link w:val="a6"/>
    <w:uiPriority w:val="99"/>
    <w:unhideWhenUsed/>
    <w:rsid w:val="00B7746D"/>
    <w:rPr>
      <w:sz w:val="20"/>
      <w:szCs w:val="20"/>
    </w:rPr>
  </w:style>
  <w:style w:type="character" w:customStyle="1" w:styleId="a6">
    <w:name w:val="批注文字 字符"/>
    <w:basedOn w:val="a0"/>
    <w:link w:val="a5"/>
    <w:uiPriority w:val="99"/>
    <w:rsid w:val="00B7746D"/>
    <w:rPr>
      <w:rFonts w:ascii="Times New Roman" w:eastAsia="Times New Roman" w:hAnsi="Times New Roman" w:cs="Times New Roman"/>
      <w:sz w:val="20"/>
      <w:szCs w:val="20"/>
    </w:rPr>
  </w:style>
  <w:style w:type="paragraph" w:styleId="a7">
    <w:name w:val="Revision"/>
    <w:hidden/>
    <w:uiPriority w:val="99"/>
    <w:semiHidden/>
    <w:rsid w:val="002A4D35"/>
    <w:rPr>
      <w:rFonts w:ascii="Times New Roman" w:eastAsia="Times New Roman" w:hAnsi="Times New Roman" w:cs="Times New Roman"/>
    </w:rPr>
  </w:style>
  <w:style w:type="paragraph" w:styleId="a8">
    <w:name w:val="annotation subject"/>
    <w:basedOn w:val="a5"/>
    <w:next w:val="a5"/>
    <w:link w:val="a9"/>
    <w:uiPriority w:val="99"/>
    <w:semiHidden/>
    <w:unhideWhenUsed/>
    <w:rsid w:val="000C454A"/>
    <w:rPr>
      <w:b/>
      <w:bCs/>
    </w:rPr>
  </w:style>
  <w:style w:type="character" w:customStyle="1" w:styleId="a9">
    <w:name w:val="批注主题 字符"/>
    <w:basedOn w:val="a6"/>
    <w:link w:val="a8"/>
    <w:uiPriority w:val="99"/>
    <w:semiHidden/>
    <w:rsid w:val="000C454A"/>
    <w:rPr>
      <w:rFonts w:ascii="Times New Roman" w:eastAsia="Times New Roman" w:hAnsi="Times New Roman" w:cs="Times New Roman"/>
      <w:b/>
      <w:bCs/>
      <w:sz w:val="20"/>
      <w:szCs w:val="20"/>
    </w:rPr>
  </w:style>
  <w:style w:type="paragraph" w:styleId="aa">
    <w:name w:val="Normal (Web)"/>
    <w:basedOn w:val="a"/>
    <w:uiPriority w:val="99"/>
    <w:semiHidden/>
    <w:unhideWhenUsed/>
    <w:rsid w:val="00D678F9"/>
    <w:pPr>
      <w:spacing w:before="100" w:beforeAutospacing="1" w:after="100" w:afterAutospacing="1"/>
    </w:pPr>
    <w:rPr>
      <w:rFonts w:ascii="宋体" w:eastAsia="宋体" w:hAnsi="宋体" w:cs="宋体"/>
      <w:lang w:eastAsia="zh-CN"/>
    </w:rPr>
  </w:style>
  <w:style w:type="character" w:styleId="ab">
    <w:name w:val="Hyperlink"/>
    <w:basedOn w:val="a0"/>
    <w:uiPriority w:val="99"/>
    <w:unhideWhenUsed/>
    <w:rsid w:val="00D678F9"/>
    <w:rPr>
      <w:color w:val="0000FF"/>
      <w:u w:val="single"/>
    </w:rPr>
  </w:style>
  <w:style w:type="character" w:styleId="ac">
    <w:name w:val="Unresolved Mention"/>
    <w:basedOn w:val="a0"/>
    <w:uiPriority w:val="99"/>
    <w:semiHidden/>
    <w:unhideWhenUsed/>
    <w:rsid w:val="002B4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147">
      <w:bodyDiv w:val="1"/>
      <w:marLeft w:val="0"/>
      <w:marRight w:val="0"/>
      <w:marTop w:val="0"/>
      <w:marBottom w:val="0"/>
      <w:divBdr>
        <w:top w:val="none" w:sz="0" w:space="0" w:color="auto"/>
        <w:left w:val="none" w:sz="0" w:space="0" w:color="auto"/>
        <w:bottom w:val="none" w:sz="0" w:space="0" w:color="auto"/>
        <w:right w:val="none" w:sz="0" w:space="0" w:color="auto"/>
      </w:divBdr>
    </w:div>
    <w:div w:id="75053911">
      <w:bodyDiv w:val="1"/>
      <w:marLeft w:val="0"/>
      <w:marRight w:val="0"/>
      <w:marTop w:val="0"/>
      <w:marBottom w:val="0"/>
      <w:divBdr>
        <w:top w:val="none" w:sz="0" w:space="0" w:color="auto"/>
        <w:left w:val="none" w:sz="0" w:space="0" w:color="auto"/>
        <w:bottom w:val="none" w:sz="0" w:space="0" w:color="auto"/>
        <w:right w:val="none" w:sz="0" w:space="0" w:color="auto"/>
      </w:divBdr>
    </w:div>
    <w:div w:id="1456674464">
      <w:bodyDiv w:val="1"/>
      <w:marLeft w:val="0"/>
      <w:marRight w:val="0"/>
      <w:marTop w:val="0"/>
      <w:marBottom w:val="0"/>
      <w:divBdr>
        <w:top w:val="none" w:sz="0" w:space="0" w:color="auto"/>
        <w:left w:val="none" w:sz="0" w:space="0" w:color="auto"/>
        <w:bottom w:val="none" w:sz="0" w:space="0" w:color="auto"/>
        <w:right w:val="none" w:sz="0" w:space="0" w:color="auto"/>
      </w:divBdr>
    </w:div>
    <w:div w:id="18451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10989</Words>
  <Characters>62639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Alessandro</dc:creator>
  <cp:keywords/>
  <dc:description/>
  <cp:lastModifiedBy>AbestSG</cp:lastModifiedBy>
  <cp:revision>45</cp:revision>
  <dcterms:created xsi:type="dcterms:W3CDTF">2022-10-11T14:49:00Z</dcterms:created>
  <dcterms:modified xsi:type="dcterms:W3CDTF">2022-10-26T22:24:00Z</dcterms:modified>
</cp:coreProperties>
</file>